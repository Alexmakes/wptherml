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64EB7B" w14:textId="04B3F002" w:rsidR="003632C3" w:rsidRPr="003632C3" w:rsidRDefault="003632C3" w:rsidP="00582A3C">
      <w:pPr>
        <w:rPr>
          <w:rFonts w:ascii="Calibri" w:hAnsi="Calibri"/>
          <w:b/>
          <w:sz w:val="26"/>
          <w:szCs w:val="26"/>
        </w:rPr>
      </w:pPr>
      <w:r>
        <w:rPr>
          <w:rFonts w:ascii="Calibri" w:hAnsi="Calibri"/>
          <w:b/>
          <w:sz w:val="26"/>
          <w:szCs w:val="26"/>
        </w:rPr>
        <w:t>Software</w:t>
      </w:r>
      <w:r w:rsidRPr="003632C3">
        <w:rPr>
          <w:rFonts w:ascii="Calibri" w:hAnsi="Calibri"/>
          <w:b/>
          <w:sz w:val="26"/>
          <w:szCs w:val="26"/>
        </w:rPr>
        <w:t xml:space="preserve"> paper for submission to the Journal of Open </w:t>
      </w:r>
      <w:r>
        <w:rPr>
          <w:rFonts w:ascii="Calibri" w:hAnsi="Calibri"/>
          <w:b/>
          <w:sz w:val="26"/>
          <w:szCs w:val="26"/>
        </w:rPr>
        <w:t>Research Software</w:t>
      </w:r>
    </w:p>
    <w:p w14:paraId="1FAA88A8" w14:textId="77777777" w:rsidR="003632C3" w:rsidRPr="003632C3" w:rsidRDefault="003632C3" w:rsidP="00582A3C">
      <w:pPr>
        <w:rPr>
          <w:rFonts w:ascii="Calibri" w:hAnsi="Calibri"/>
        </w:rPr>
      </w:pPr>
    </w:p>
    <w:p w14:paraId="6C4946A2" w14:textId="77E0EB70" w:rsidR="003632C3" w:rsidRPr="003632C3" w:rsidRDefault="003632C3" w:rsidP="00582A3C">
      <w:pPr>
        <w:rPr>
          <w:rFonts w:ascii="Calibri" w:hAnsi="Calibri"/>
        </w:rPr>
      </w:pPr>
      <w:r w:rsidRPr="003632C3">
        <w:rPr>
          <w:rFonts w:ascii="Calibri" w:hAnsi="Calibri"/>
        </w:rPr>
        <w:t xml:space="preserve">To complete this template, please replace the blue text with your </w:t>
      </w:r>
      <w:r w:rsidRPr="0011136B">
        <w:rPr>
          <w:rFonts w:ascii="Calibri" w:hAnsi="Calibri"/>
        </w:rPr>
        <w:t xml:space="preserve">own. The paper has </w:t>
      </w:r>
      <w:r w:rsidR="0011136B" w:rsidRPr="0011136B">
        <w:rPr>
          <w:rFonts w:ascii="Calibri" w:hAnsi="Calibri"/>
        </w:rPr>
        <w:t>three</w:t>
      </w:r>
      <w:r w:rsidRPr="0011136B">
        <w:rPr>
          <w:rFonts w:ascii="Calibri" w:hAnsi="Calibri"/>
        </w:rPr>
        <w:t xml:space="preserve"> main sections: (1) Overview; (2) </w:t>
      </w:r>
      <w:r w:rsidR="0011136B" w:rsidRPr="0011136B">
        <w:rPr>
          <w:rFonts w:ascii="Calibri" w:hAnsi="Calibri"/>
        </w:rPr>
        <w:t>Availability</w:t>
      </w:r>
      <w:r w:rsidRPr="0011136B">
        <w:rPr>
          <w:rFonts w:ascii="Calibri" w:hAnsi="Calibri"/>
        </w:rPr>
        <w:t>; (3) Reuse potential.</w:t>
      </w:r>
    </w:p>
    <w:p w14:paraId="52279821" w14:textId="77777777" w:rsidR="003632C3" w:rsidRPr="003632C3" w:rsidRDefault="003632C3" w:rsidP="00582A3C">
      <w:pPr>
        <w:rPr>
          <w:rFonts w:ascii="Calibri" w:hAnsi="Calibri"/>
        </w:rPr>
      </w:pPr>
    </w:p>
    <w:p w14:paraId="54041DC0" w14:textId="13F76720" w:rsidR="003632C3" w:rsidRPr="003632C3" w:rsidRDefault="003632C3" w:rsidP="00582A3C">
      <w:pPr>
        <w:rPr>
          <w:rFonts w:ascii="Calibri" w:hAnsi="Calibri"/>
        </w:rPr>
      </w:pPr>
      <w:r w:rsidRPr="003632C3">
        <w:rPr>
          <w:rFonts w:ascii="Calibri" w:hAnsi="Calibri"/>
        </w:rPr>
        <w:t xml:space="preserve">Please submit the </w:t>
      </w:r>
      <w:r w:rsidR="000E36A9">
        <w:rPr>
          <w:rFonts w:ascii="Calibri" w:hAnsi="Calibri"/>
        </w:rPr>
        <w:t xml:space="preserve">completed paper to: </w:t>
      </w:r>
      <w:r w:rsidRPr="003632C3">
        <w:rPr>
          <w:rFonts w:ascii="Calibri" w:hAnsi="Calibri"/>
        </w:rPr>
        <w:t>editor</w:t>
      </w:r>
      <w:r w:rsidR="000E36A9">
        <w:rPr>
          <w:rFonts w:ascii="Calibri" w:hAnsi="Calibri"/>
        </w:rPr>
        <w:t>.jors</w:t>
      </w:r>
      <w:r w:rsidRPr="003632C3">
        <w:rPr>
          <w:rFonts w:ascii="Calibri" w:hAnsi="Calibri"/>
        </w:rPr>
        <w:t>@ubiquitypress.com</w:t>
      </w:r>
    </w:p>
    <w:p w14:paraId="3CF640F1" w14:textId="77777777" w:rsidR="003632C3" w:rsidRPr="003632C3" w:rsidRDefault="003632C3" w:rsidP="00582A3C">
      <w:pPr>
        <w:pBdr>
          <w:bottom w:val="single" w:sz="6" w:space="1" w:color="auto"/>
        </w:pBdr>
        <w:rPr>
          <w:rFonts w:ascii="Calibri" w:hAnsi="Calibri"/>
        </w:rPr>
      </w:pPr>
    </w:p>
    <w:p w14:paraId="4E26307F" w14:textId="77777777" w:rsidR="003632C3" w:rsidRPr="003632C3" w:rsidRDefault="003632C3" w:rsidP="00582A3C">
      <w:pPr>
        <w:rPr>
          <w:rFonts w:ascii="Calibri" w:hAnsi="Calibri"/>
        </w:rPr>
      </w:pPr>
    </w:p>
    <w:p w14:paraId="2A1F54E6" w14:textId="77777777" w:rsidR="003632C3" w:rsidRPr="003632C3" w:rsidRDefault="003632C3" w:rsidP="00582A3C">
      <w:pPr>
        <w:rPr>
          <w:rFonts w:ascii="Calibri" w:hAnsi="Calibri"/>
          <w:b/>
          <w:sz w:val="26"/>
          <w:szCs w:val="26"/>
        </w:rPr>
      </w:pPr>
      <w:r w:rsidRPr="003632C3">
        <w:rPr>
          <w:rFonts w:ascii="Calibri" w:hAnsi="Calibri"/>
          <w:b/>
          <w:sz w:val="26"/>
          <w:szCs w:val="26"/>
        </w:rPr>
        <w:t>(1) Overview</w:t>
      </w:r>
    </w:p>
    <w:p w14:paraId="0F08D074" w14:textId="77777777" w:rsidR="003632C3" w:rsidRPr="003632C3" w:rsidRDefault="003632C3" w:rsidP="00582A3C">
      <w:pPr>
        <w:rPr>
          <w:rFonts w:ascii="Calibri" w:hAnsi="Calibri"/>
          <w:b/>
          <w:sz w:val="26"/>
          <w:szCs w:val="26"/>
        </w:rPr>
      </w:pPr>
    </w:p>
    <w:p w14:paraId="60319DE6" w14:textId="77777777" w:rsidR="003632C3" w:rsidRPr="00C70DB4" w:rsidRDefault="003632C3" w:rsidP="00582A3C">
      <w:pPr>
        <w:pStyle w:val="UPPaperTitle"/>
        <w:rPr>
          <w:rFonts w:ascii="Calibri" w:hAnsi="Calibri"/>
          <w:color w:val="FF0000"/>
          <w:sz w:val="26"/>
          <w:szCs w:val="26"/>
        </w:rPr>
      </w:pPr>
      <w:r w:rsidRPr="00C70DB4">
        <w:rPr>
          <w:rFonts w:ascii="Calibri" w:hAnsi="Calibri"/>
          <w:color w:val="FF0000"/>
          <w:sz w:val="26"/>
          <w:szCs w:val="26"/>
        </w:rPr>
        <w:t>Title</w:t>
      </w:r>
    </w:p>
    <w:p w14:paraId="6A835D63" w14:textId="5EEC540B" w:rsidR="003632C3" w:rsidRPr="00411220" w:rsidRDefault="00411220" w:rsidP="00582A3C">
      <w:pPr>
        <w:pStyle w:val="UPPaperTitle"/>
        <w:rPr>
          <w:rFonts w:ascii="Calibri" w:hAnsi="Calibri"/>
          <w:b w:val="0"/>
          <w:sz w:val="26"/>
          <w:szCs w:val="26"/>
        </w:rPr>
      </w:pPr>
      <w:proofErr w:type="spellStart"/>
      <w:r>
        <w:rPr>
          <w:rFonts w:ascii="Calibri" w:hAnsi="Calibri"/>
          <w:b w:val="0"/>
          <w:sz w:val="26"/>
          <w:szCs w:val="26"/>
        </w:rPr>
        <w:t>WPTherml</w:t>
      </w:r>
      <w:proofErr w:type="spellEnd"/>
      <w:r>
        <w:rPr>
          <w:rFonts w:ascii="Calibri" w:hAnsi="Calibri"/>
          <w:b w:val="0"/>
          <w:sz w:val="26"/>
          <w:szCs w:val="26"/>
        </w:rPr>
        <w:t xml:space="preserve">: A Python Package </w:t>
      </w:r>
      <w:r w:rsidR="00775DE1">
        <w:rPr>
          <w:rFonts w:ascii="Calibri" w:hAnsi="Calibri"/>
          <w:b w:val="0"/>
          <w:sz w:val="26"/>
          <w:szCs w:val="26"/>
        </w:rPr>
        <w:t>for the design of materials for harnessing heat.</w:t>
      </w:r>
    </w:p>
    <w:p w14:paraId="4CA2A131" w14:textId="77777777" w:rsidR="003632C3" w:rsidRPr="003632C3" w:rsidRDefault="003632C3" w:rsidP="00582A3C">
      <w:pPr>
        <w:rPr>
          <w:rFonts w:ascii="Calibri" w:hAnsi="Calibri"/>
        </w:rPr>
      </w:pPr>
    </w:p>
    <w:p w14:paraId="160EA2CE" w14:textId="77777777" w:rsidR="003632C3" w:rsidRPr="00C70DB4" w:rsidRDefault="003632C3" w:rsidP="00582A3C">
      <w:pPr>
        <w:pStyle w:val="UPSectionHeading"/>
        <w:rPr>
          <w:rFonts w:ascii="Calibri" w:hAnsi="Calibri"/>
          <w:color w:val="FF0000"/>
        </w:rPr>
      </w:pPr>
      <w:r w:rsidRPr="00C70DB4">
        <w:rPr>
          <w:rFonts w:ascii="Calibri" w:hAnsi="Calibri"/>
          <w:color w:val="FF0000"/>
        </w:rPr>
        <w:t>Paper Authors</w:t>
      </w:r>
    </w:p>
    <w:p w14:paraId="4A886FAF" w14:textId="514FDBC4" w:rsidR="003632C3" w:rsidRPr="00D93802" w:rsidRDefault="003632C3" w:rsidP="00582A3C">
      <w:pPr>
        <w:rPr>
          <w:rFonts w:ascii="Calibri" w:hAnsi="Calibri"/>
          <w:color w:val="000000" w:themeColor="text1"/>
        </w:rPr>
      </w:pPr>
      <w:r w:rsidRPr="00D93802">
        <w:rPr>
          <w:rFonts w:ascii="Calibri" w:hAnsi="Calibri"/>
          <w:color w:val="000000" w:themeColor="text1"/>
        </w:rPr>
        <w:t xml:space="preserve">1. </w:t>
      </w:r>
      <w:r w:rsidR="00775DE1" w:rsidRPr="00D93802">
        <w:rPr>
          <w:rFonts w:ascii="Calibri" w:hAnsi="Calibri"/>
          <w:color w:val="000000" w:themeColor="text1"/>
        </w:rPr>
        <w:t>James F. Varner</w:t>
      </w:r>
    </w:p>
    <w:p w14:paraId="16A2A510" w14:textId="1C8C57E2" w:rsidR="00775DE1" w:rsidRPr="00D93802" w:rsidRDefault="003632C3" w:rsidP="00582A3C">
      <w:pPr>
        <w:rPr>
          <w:rFonts w:ascii="Calibri" w:hAnsi="Calibri"/>
          <w:color w:val="000000" w:themeColor="text1"/>
        </w:rPr>
      </w:pPr>
      <w:r w:rsidRPr="00D93802">
        <w:rPr>
          <w:rFonts w:ascii="Calibri" w:hAnsi="Calibri"/>
          <w:color w:val="000000" w:themeColor="text1"/>
        </w:rPr>
        <w:t xml:space="preserve">2. </w:t>
      </w:r>
      <w:r w:rsidR="00775DE1" w:rsidRPr="00D93802">
        <w:rPr>
          <w:rFonts w:ascii="Calibri" w:hAnsi="Calibri"/>
          <w:color w:val="000000" w:themeColor="text1"/>
        </w:rPr>
        <w:t xml:space="preserve">Noor </w:t>
      </w:r>
      <w:proofErr w:type="spellStart"/>
      <w:r w:rsidR="00775DE1" w:rsidRPr="00D93802">
        <w:rPr>
          <w:rFonts w:ascii="Calibri" w:hAnsi="Calibri"/>
          <w:color w:val="000000" w:themeColor="text1"/>
        </w:rPr>
        <w:t>Eldabagh</w:t>
      </w:r>
      <w:proofErr w:type="spellEnd"/>
    </w:p>
    <w:p w14:paraId="4F143113" w14:textId="1C2CC042" w:rsidR="00775DE1" w:rsidRPr="00D93802" w:rsidRDefault="00775DE1" w:rsidP="00582A3C">
      <w:pPr>
        <w:rPr>
          <w:rFonts w:ascii="Calibri" w:hAnsi="Calibri"/>
          <w:color w:val="000000" w:themeColor="text1"/>
        </w:rPr>
      </w:pPr>
      <w:r w:rsidRPr="00D93802">
        <w:rPr>
          <w:rFonts w:ascii="Calibri" w:hAnsi="Calibri"/>
          <w:color w:val="000000" w:themeColor="text1"/>
        </w:rPr>
        <w:t>3. Derek Volta</w:t>
      </w:r>
    </w:p>
    <w:p w14:paraId="7BD86550" w14:textId="3138DA36" w:rsidR="00775DE1" w:rsidRPr="00D93802" w:rsidRDefault="00775DE1" w:rsidP="00582A3C">
      <w:pPr>
        <w:rPr>
          <w:rFonts w:ascii="Calibri" w:hAnsi="Calibri"/>
          <w:color w:val="000000" w:themeColor="text1"/>
        </w:rPr>
      </w:pPr>
      <w:r w:rsidRPr="00D93802">
        <w:rPr>
          <w:rFonts w:ascii="Calibri" w:hAnsi="Calibri"/>
          <w:color w:val="000000" w:themeColor="text1"/>
        </w:rPr>
        <w:t xml:space="preserve">4. </w:t>
      </w:r>
      <w:proofErr w:type="spellStart"/>
      <w:r w:rsidRPr="00D93802">
        <w:rPr>
          <w:rFonts w:ascii="Calibri" w:hAnsi="Calibri"/>
          <w:color w:val="000000" w:themeColor="text1"/>
        </w:rPr>
        <w:t>Reem</w:t>
      </w:r>
      <w:proofErr w:type="spellEnd"/>
      <w:r w:rsidRPr="00D93802">
        <w:rPr>
          <w:rFonts w:ascii="Calibri" w:hAnsi="Calibri"/>
          <w:color w:val="000000" w:themeColor="text1"/>
        </w:rPr>
        <w:t xml:space="preserve"> </w:t>
      </w:r>
      <w:proofErr w:type="spellStart"/>
      <w:r w:rsidRPr="00D93802">
        <w:rPr>
          <w:rFonts w:ascii="Calibri" w:hAnsi="Calibri"/>
          <w:color w:val="000000" w:themeColor="text1"/>
        </w:rPr>
        <w:t>Eldabagh</w:t>
      </w:r>
      <w:proofErr w:type="spellEnd"/>
    </w:p>
    <w:p w14:paraId="6D1806AE" w14:textId="0E926999" w:rsidR="00775DE1" w:rsidRPr="00D93802" w:rsidRDefault="00775DE1" w:rsidP="00582A3C">
      <w:pPr>
        <w:rPr>
          <w:rFonts w:ascii="Calibri" w:hAnsi="Calibri"/>
          <w:color w:val="000000" w:themeColor="text1"/>
        </w:rPr>
      </w:pPr>
      <w:r w:rsidRPr="00D93802">
        <w:rPr>
          <w:rFonts w:ascii="Calibri" w:hAnsi="Calibri"/>
          <w:color w:val="000000" w:themeColor="text1"/>
        </w:rPr>
        <w:t>5. Jonathan J. Foley IV</w:t>
      </w:r>
      <w:r w:rsidR="00D93802" w:rsidRPr="00D93802">
        <w:rPr>
          <w:rFonts w:ascii="Calibri" w:hAnsi="Calibri"/>
          <w:color w:val="000000" w:themeColor="text1"/>
        </w:rPr>
        <w:t xml:space="preserve"> (corresponding author)</w:t>
      </w:r>
    </w:p>
    <w:p w14:paraId="54F944C4" w14:textId="77777777" w:rsidR="003632C3" w:rsidRPr="003632C3" w:rsidRDefault="003632C3" w:rsidP="00582A3C">
      <w:pPr>
        <w:rPr>
          <w:rFonts w:ascii="Calibri" w:hAnsi="Calibri"/>
        </w:rPr>
      </w:pPr>
    </w:p>
    <w:p w14:paraId="79CFF26F" w14:textId="77777777" w:rsidR="003632C3" w:rsidRPr="009A2872" w:rsidRDefault="003632C3" w:rsidP="00582A3C">
      <w:pPr>
        <w:pStyle w:val="UPSectionHeading"/>
        <w:rPr>
          <w:rFonts w:ascii="Calibri" w:hAnsi="Calibri"/>
        </w:rPr>
      </w:pPr>
      <w:r>
        <w:rPr>
          <w:rFonts w:ascii="Calibri" w:hAnsi="Calibri"/>
        </w:rPr>
        <w:t xml:space="preserve">Paper </w:t>
      </w:r>
      <w:r w:rsidRPr="009A2872">
        <w:rPr>
          <w:rFonts w:ascii="Calibri" w:hAnsi="Calibri"/>
        </w:rPr>
        <w:t>Author Roles and Affiliations</w:t>
      </w:r>
    </w:p>
    <w:p w14:paraId="3994875B" w14:textId="177CAE5D" w:rsidR="003632C3" w:rsidRPr="00D93802" w:rsidRDefault="003632C3" w:rsidP="00582A3C">
      <w:pPr>
        <w:rPr>
          <w:rFonts w:ascii="Calibri" w:hAnsi="Calibri"/>
          <w:color w:val="000000" w:themeColor="text1"/>
        </w:rPr>
      </w:pPr>
      <w:r w:rsidRPr="00D93802">
        <w:rPr>
          <w:rFonts w:ascii="Calibri" w:hAnsi="Calibri"/>
          <w:color w:val="000000" w:themeColor="text1"/>
        </w:rPr>
        <w:t xml:space="preserve">1. </w:t>
      </w:r>
      <w:r w:rsidR="00D93802" w:rsidRPr="00D93802">
        <w:rPr>
          <w:rFonts w:ascii="Calibri" w:hAnsi="Calibri"/>
          <w:color w:val="000000" w:themeColor="text1"/>
        </w:rPr>
        <w:t xml:space="preserve">Software development, planning, and testing, co-wrote the manuscript and </w:t>
      </w:r>
      <w:proofErr w:type="gramStart"/>
      <w:r w:rsidR="00D93802" w:rsidRPr="00D93802">
        <w:rPr>
          <w:rFonts w:ascii="Calibri" w:hAnsi="Calibri"/>
          <w:color w:val="000000" w:themeColor="text1"/>
        </w:rPr>
        <w:t>documentation</w:t>
      </w:r>
      <w:proofErr w:type="gramEnd"/>
      <w:r w:rsidR="00D93802" w:rsidRPr="00D93802">
        <w:rPr>
          <w:rFonts w:ascii="Calibri" w:hAnsi="Calibri"/>
          <w:color w:val="000000" w:themeColor="text1"/>
        </w:rPr>
        <w:t>.  Department of Chemistry, William Paterson University, 300 Pompton Road, Wayne, NJ 07470</w:t>
      </w:r>
    </w:p>
    <w:p w14:paraId="4B7987B7" w14:textId="54218A92" w:rsidR="00D93802" w:rsidRPr="00D93802" w:rsidRDefault="003632C3" w:rsidP="00D93802">
      <w:pPr>
        <w:rPr>
          <w:rFonts w:ascii="Calibri" w:hAnsi="Calibri"/>
          <w:color w:val="000000" w:themeColor="text1"/>
        </w:rPr>
      </w:pPr>
      <w:r w:rsidRPr="00D93802">
        <w:rPr>
          <w:rFonts w:ascii="Calibri" w:hAnsi="Calibri"/>
          <w:color w:val="000000" w:themeColor="text1"/>
        </w:rPr>
        <w:t xml:space="preserve">2. </w:t>
      </w:r>
      <w:r w:rsidR="00D93802" w:rsidRPr="00D93802">
        <w:rPr>
          <w:rFonts w:ascii="Calibri" w:hAnsi="Calibri"/>
          <w:color w:val="000000" w:themeColor="text1"/>
        </w:rPr>
        <w:t>Software development and testing.  Department of Chemistry, William Paterson University, 300 Pompton Road, Wayne, NJ 07470</w:t>
      </w:r>
    </w:p>
    <w:p w14:paraId="25CDF741" w14:textId="59B0AC5F" w:rsidR="00D93802" w:rsidRPr="00D93802" w:rsidRDefault="00D93802" w:rsidP="00D93802">
      <w:pPr>
        <w:rPr>
          <w:rFonts w:ascii="Calibri" w:hAnsi="Calibri"/>
          <w:color w:val="000000" w:themeColor="text1"/>
        </w:rPr>
      </w:pPr>
      <w:r w:rsidRPr="00D93802">
        <w:rPr>
          <w:rFonts w:ascii="Calibri" w:hAnsi="Calibri"/>
          <w:color w:val="000000" w:themeColor="text1"/>
        </w:rPr>
        <w:t>3. Software development and testing.  Department of Chemistry, William Paterson University, 300 Pompton Road, Wayne, NJ 07470</w:t>
      </w:r>
    </w:p>
    <w:p w14:paraId="69D1A096" w14:textId="4AF1F25D" w:rsidR="00D93802" w:rsidRPr="00D93802" w:rsidRDefault="00D93802" w:rsidP="00D93802">
      <w:pPr>
        <w:rPr>
          <w:rFonts w:ascii="Calibri" w:hAnsi="Calibri"/>
          <w:color w:val="000000" w:themeColor="text1"/>
        </w:rPr>
      </w:pPr>
      <w:r w:rsidRPr="00D93802">
        <w:rPr>
          <w:rFonts w:ascii="Calibri" w:hAnsi="Calibri"/>
          <w:color w:val="000000" w:themeColor="text1"/>
        </w:rPr>
        <w:t>4. Software development and testing.  Department of Chemistry, William Paterson University, 300 Pompton Road, Wayne, NJ 07470</w:t>
      </w:r>
    </w:p>
    <w:p w14:paraId="3EEBC409" w14:textId="6ED9EDC0" w:rsidR="00D93802" w:rsidRPr="00D93802" w:rsidRDefault="00D93802" w:rsidP="00D93802">
      <w:pPr>
        <w:rPr>
          <w:rFonts w:ascii="Calibri" w:hAnsi="Calibri"/>
          <w:color w:val="000000" w:themeColor="text1"/>
        </w:rPr>
      </w:pPr>
      <w:r w:rsidRPr="00D93802">
        <w:rPr>
          <w:rFonts w:ascii="Calibri" w:hAnsi="Calibri"/>
          <w:color w:val="000000" w:themeColor="text1"/>
        </w:rPr>
        <w:t>5. Project conception, software development, planning, and testing, co-wrote the manuscript and documentation.  Department of Chemistry, William Paterson University, 300 Pompton Road, Wayne, NJ 07470</w:t>
      </w:r>
    </w:p>
    <w:p w14:paraId="79FAC327" w14:textId="77777777" w:rsidR="003632C3" w:rsidRPr="003632C3" w:rsidRDefault="003632C3" w:rsidP="00582A3C">
      <w:pPr>
        <w:rPr>
          <w:rFonts w:ascii="Calibri" w:hAnsi="Calibri"/>
        </w:rPr>
      </w:pPr>
    </w:p>
    <w:p w14:paraId="241DA808" w14:textId="77777777" w:rsidR="003632C3" w:rsidRPr="009A2872" w:rsidRDefault="003632C3" w:rsidP="00582A3C">
      <w:pPr>
        <w:pStyle w:val="UPSectionHeading"/>
        <w:rPr>
          <w:rFonts w:ascii="Calibri" w:hAnsi="Calibri"/>
        </w:rPr>
      </w:pPr>
      <w:r w:rsidRPr="009A2872">
        <w:rPr>
          <w:rFonts w:ascii="Calibri" w:hAnsi="Calibri"/>
        </w:rPr>
        <w:t>Abstract</w:t>
      </w:r>
    </w:p>
    <w:p w14:paraId="20C3EDEF" w14:textId="0A0173FA" w:rsidR="003632C3" w:rsidRDefault="003632C3" w:rsidP="00582A3C">
      <w:pPr>
        <w:rPr>
          <w:rFonts w:ascii="Calibri" w:hAnsi="Calibri"/>
          <w:color w:val="0000FF"/>
        </w:rPr>
      </w:pPr>
      <w:r w:rsidRPr="003632C3">
        <w:rPr>
          <w:rFonts w:ascii="Calibri" w:hAnsi="Calibri"/>
          <w:color w:val="0000FF"/>
        </w:rPr>
        <w:t xml:space="preserve">A short (ca. 100 word) summary of the </w:t>
      </w:r>
      <w:r w:rsidR="006F0D3F">
        <w:rPr>
          <w:rFonts w:ascii="Calibri" w:hAnsi="Calibri"/>
          <w:color w:val="0000FF"/>
        </w:rPr>
        <w:t>software</w:t>
      </w:r>
      <w:r w:rsidRPr="003632C3">
        <w:rPr>
          <w:rFonts w:ascii="Calibri" w:hAnsi="Calibri"/>
          <w:color w:val="0000FF"/>
        </w:rPr>
        <w:t xml:space="preserve"> being described</w:t>
      </w:r>
      <w:r w:rsidRPr="00EA258E">
        <w:rPr>
          <w:rFonts w:ascii="Calibri" w:hAnsi="Calibri"/>
          <w:color w:val="0000FF"/>
        </w:rPr>
        <w:t xml:space="preserve">: </w:t>
      </w:r>
      <w:r w:rsidR="00EA258E" w:rsidRPr="00EA258E">
        <w:rPr>
          <w:rFonts w:ascii="Calibri" w:hAnsi="Calibri"/>
          <w:color w:val="0000FF"/>
        </w:rPr>
        <w:t>what problem the software addresses, how it was implemented and architected</w:t>
      </w:r>
      <w:r w:rsidRPr="00EA258E">
        <w:rPr>
          <w:rFonts w:ascii="Calibri" w:hAnsi="Calibri"/>
          <w:color w:val="0000FF"/>
        </w:rPr>
        <w:t xml:space="preserve">, </w:t>
      </w:r>
      <w:r w:rsidR="006F0D3F" w:rsidRPr="00EA258E">
        <w:rPr>
          <w:rFonts w:ascii="Calibri" w:hAnsi="Calibri"/>
          <w:color w:val="0000FF"/>
        </w:rPr>
        <w:t>where</w:t>
      </w:r>
      <w:r w:rsidRPr="00EA258E">
        <w:rPr>
          <w:rFonts w:ascii="Calibri" w:hAnsi="Calibri"/>
          <w:color w:val="0000FF"/>
        </w:rPr>
        <w:t xml:space="preserve"> it is stored, and its reuse potential.</w:t>
      </w:r>
    </w:p>
    <w:p w14:paraId="7FB19DE4" w14:textId="55B1342E" w:rsidR="00D93802" w:rsidRDefault="00D93802" w:rsidP="00D93802">
      <w:pPr>
        <w:rPr>
          <w:ins w:id="0" w:author="Foley, Jonathan" w:date="2019-03-01T09:19:00Z"/>
          <w:lang w:val="en-US"/>
        </w:rPr>
      </w:pPr>
      <w:proofErr w:type="spellStart"/>
      <w:ins w:id="1" w:author="Foley, Jonathan" w:date="2019-03-01T09:19:00Z">
        <w:r>
          <w:rPr>
            <w:rFonts w:ascii="Segoe UI" w:hAnsi="Segoe UI" w:cs="Segoe UI"/>
            <w:color w:val="24292E"/>
            <w:shd w:val="clear" w:color="auto" w:fill="FFFFFF"/>
          </w:rPr>
          <w:t>WPTherml</w:t>
        </w:r>
        <w:proofErr w:type="spellEnd"/>
        <w:r>
          <w:rPr>
            <w:rFonts w:ascii="Segoe UI" w:hAnsi="Segoe UI" w:cs="Segoe UI"/>
            <w:color w:val="24292E"/>
            <w:shd w:val="clear" w:color="auto" w:fill="FFFFFF"/>
          </w:rPr>
          <w:t xml:space="preserve"> </w:t>
        </w:r>
      </w:ins>
      <w:ins w:id="2" w:author="Foley, Jonathan" w:date="2019-03-01T09:20:00Z">
        <w:r>
          <w:rPr>
            <w:rFonts w:ascii="Segoe UI" w:hAnsi="Segoe UI" w:cs="Segoe UI"/>
            <w:color w:val="24292E"/>
            <w:shd w:val="clear" w:color="auto" w:fill="FFFFFF"/>
          </w:rPr>
          <w:t>is a</w:t>
        </w:r>
      </w:ins>
      <w:ins w:id="3" w:author="Foley, Jonathan" w:date="2019-03-01T09:21:00Z">
        <w:r>
          <w:rPr>
            <w:rFonts w:ascii="Segoe UI" w:hAnsi="Segoe UI" w:cs="Segoe UI"/>
            <w:color w:val="24292E"/>
            <w:shd w:val="clear" w:color="auto" w:fill="FFFFFF"/>
          </w:rPr>
          <w:t xml:space="preserve"> Python</w:t>
        </w:r>
      </w:ins>
      <w:ins w:id="4" w:author="Foley, Jonathan" w:date="2019-03-01T09:19:00Z">
        <w:r>
          <w:rPr>
            <w:rFonts w:ascii="Segoe UI" w:hAnsi="Segoe UI" w:cs="Segoe UI"/>
            <w:color w:val="24292E"/>
            <w:shd w:val="clear" w:color="auto" w:fill="FFFFFF"/>
          </w:rPr>
          <w:t xml:space="preserve"> package for the design of materials with tailored optical and thermal properties for the vast number of energy applications where control of absorption and emission of radiation, or conversion of heat to radiation or vice versa, is paramount. The optical properties are treated within classical electrodynamics</w:t>
        </w:r>
      </w:ins>
      <w:ins w:id="5" w:author="Foley, Jonathan" w:date="2019-03-01T09:20:00Z">
        <w:r>
          <w:rPr>
            <w:rFonts w:ascii="Segoe UI" w:hAnsi="Segoe UI" w:cs="Segoe UI"/>
            <w:color w:val="24292E"/>
            <w:shd w:val="clear" w:color="auto" w:fill="FFFFFF"/>
          </w:rPr>
          <w:t xml:space="preserve"> via the</w:t>
        </w:r>
      </w:ins>
      <w:ins w:id="6" w:author="Foley, Jonathan" w:date="2019-03-01T09:19:00Z">
        <w:r>
          <w:rPr>
            <w:rFonts w:ascii="Segoe UI" w:hAnsi="Segoe UI" w:cs="Segoe UI"/>
            <w:color w:val="24292E"/>
            <w:shd w:val="clear" w:color="auto" w:fill="FFFFFF"/>
          </w:rPr>
          <w:t xml:space="preserve"> Transfer Matrix Method </w:t>
        </w:r>
      </w:ins>
      <w:ins w:id="7" w:author="Foley, Jonathan" w:date="2019-03-01T09:20:00Z">
        <w:r>
          <w:rPr>
            <w:rFonts w:ascii="Segoe UI" w:hAnsi="Segoe UI" w:cs="Segoe UI"/>
            <w:color w:val="24292E"/>
            <w:shd w:val="clear" w:color="auto" w:fill="FFFFFF"/>
          </w:rPr>
          <w:t>which</w:t>
        </w:r>
      </w:ins>
      <w:ins w:id="8" w:author="Foley, Jonathan" w:date="2019-03-01T09:19:00Z">
        <w:r>
          <w:rPr>
            <w:rFonts w:ascii="Segoe UI" w:hAnsi="Segoe UI" w:cs="Segoe UI"/>
            <w:color w:val="24292E"/>
            <w:shd w:val="clear" w:color="auto" w:fill="FFFFFF"/>
          </w:rPr>
          <w:t xml:space="preserve"> rigorously </w:t>
        </w:r>
        <w:r>
          <w:rPr>
            <w:rFonts w:ascii="Segoe UI" w:hAnsi="Segoe UI" w:cs="Segoe UI"/>
            <w:color w:val="24292E"/>
            <w:shd w:val="clear" w:color="auto" w:fill="FFFFFF"/>
          </w:rPr>
          <w:lastRenderedPageBreak/>
          <w:t>solve Maxwell's equations for layered isotropic media.</w:t>
        </w:r>
      </w:ins>
      <w:ins w:id="9" w:author="Foley, Jonathan" w:date="2019-03-01T09:26:00Z">
        <w:r w:rsidR="00BC37CA">
          <w:rPr>
            <w:rFonts w:ascii="Segoe UI" w:hAnsi="Segoe UI" w:cs="Segoe UI"/>
            <w:color w:val="24292E"/>
            <w:shd w:val="clear" w:color="auto" w:fill="FFFFFF"/>
          </w:rPr>
          <w:t xml:space="preserve">  A flexible </w:t>
        </w:r>
      </w:ins>
      <w:ins w:id="10" w:author="Foley, Jonathan" w:date="2019-03-01T09:27:00Z">
        <w:r w:rsidR="00BC37CA">
          <w:rPr>
            <w:rFonts w:ascii="Segoe UI" w:hAnsi="Segoe UI" w:cs="Segoe UI"/>
            <w:color w:val="24292E"/>
            <w:shd w:val="clear" w:color="auto" w:fill="FFFFFF"/>
          </w:rPr>
          <w:t>multilayer class connects rigorous electrodynamics properties to figures of merit for a variety of thermal applications, and facilitates extensions to</w:t>
        </w:r>
      </w:ins>
      <w:ins w:id="11" w:author="Foley, Jonathan" w:date="2019-03-01T09:28:00Z">
        <w:r w:rsidR="00BC37CA">
          <w:rPr>
            <w:rFonts w:ascii="Segoe UI" w:hAnsi="Segoe UI" w:cs="Segoe UI"/>
            <w:color w:val="24292E"/>
            <w:shd w:val="clear" w:color="auto" w:fill="FFFFFF"/>
          </w:rPr>
          <w:t xml:space="preserve"> other applications for greater reuse potential.</w:t>
        </w:r>
      </w:ins>
      <w:ins w:id="12" w:author="Foley, Jonathan" w:date="2019-03-01T09:27:00Z">
        <w:r w:rsidR="00BC37CA">
          <w:rPr>
            <w:rFonts w:ascii="Segoe UI" w:hAnsi="Segoe UI" w:cs="Segoe UI"/>
            <w:color w:val="24292E"/>
            <w:shd w:val="clear" w:color="auto" w:fill="FFFFFF"/>
          </w:rPr>
          <w:t xml:space="preserve"> </w:t>
        </w:r>
      </w:ins>
      <w:ins w:id="13" w:author="Foley, Jonathan" w:date="2019-03-01T09:20:00Z">
        <w:r>
          <w:rPr>
            <w:rFonts w:ascii="Segoe UI" w:hAnsi="Segoe UI" w:cs="Segoe UI"/>
            <w:color w:val="24292E"/>
            <w:shd w:val="clear" w:color="auto" w:fill="FFFFFF"/>
          </w:rPr>
          <w:t xml:space="preserve">  </w:t>
        </w:r>
      </w:ins>
      <w:proofErr w:type="spellStart"/>
      <w:ins w:id="14" w:author="Foley, Jonathan" w:date="2019-03-01T09:25:00Z">
        <w:r w:rsidR="00BC37CA">
          <w:rPr>
            <w:rFonts w:ascii="Segoe UI" w:hAnsi="Segoe UI" w:cs="Segoe UI"/>
            <w:color w:val="24292E"/>
            <w:shd w:val="clear" w:color="auto" w:fill="FFFFFF"/>
          </w:rPr>
          <w:t>WPTherml</w:t>
        </w:r>
        <w:proofErr w:type="spellEnd"/>
        <w:r w:rsidR="00BC37CA">
          <w:rPr>
            <w:rFonts w:ascii="Segoe UI" w:hAnsi="Segoe UI" w:cs="Segoe UI"/>
            <w:color w:val="24292E"/>
            <w:shd w:val="clear" w:color="auto" w:fill="FFFFFF"/>
          </w:rPr>
          <w:t xml:space="preserve"> can be access</w:t>
        </w:r>
      </w:ins>
      <w:ins w:id="15" w:author="Foley, Jonathan" w:date="2019-03-01T09:26:00Z">
        <w:r w:rsidR="00BC37CA">
          <w:rPr>
            <w:rFonts w:ascii="Segoe UI" w:hAnsi="Segoe UI" w:cs="Segoe UI"/>
            <w:color w:val="24292E"/>
            <w:shd w:val="clear" w:color="auto" w:fill="FFFFFF"/>
          </w:rPr>
          <w:t xml:space="preserve">ed at </w:t>
        </w:r>
        <w:r w:rsidR="00BC37CA" w:rsidRPr="00BC37CA">
          <w:rPr>
            <w:rFonts w:ascii="Segoe UI" w:hAnsi="Segoe UI" w:cs="Segoe UI"/>
            <w:color w:val="24292E"/>
            <w:shd w:val="clear" w:color="auto" w:fill="FFFFFF"/>
          </w:rPr>
          <w:t>https://github.com/FoleyLab/wptherml</w:t>
        </w:r>
        <w:r w:rsidR="00BC37CA">
          <w:rPr>
            <w:rFonts w:ascii="Segoe UI" w:hAnsi="Segoe UI" w:cs="Segoe UI"/>
            <w:color w:val="24292E"/>
            <w:shd w:val="clear" w:color="auto" w:fill="FFFFFF"/>
          </w:rPr>
          <w:t>.</w:t>
        </w:r>
      </w:ins>
      <w:ins w:id="16" w:author="Foley, Jonathan" w:date="2019-03-01T09:24:00Z">
        <w:r>
          <w:rPr>
            <w:rFonts w:ascii="Segoe UI" w:hAnsi="Segoe UI" w:cs="Segoe UI"/>
            <w:color w:val="24292E"/>
            <w:shd w:val="clear" w:color="auto" w:fill="FFFFFF"/>
          </w:rPr>
          <w:t xml:space="preserve"> </w:t>
        </w:r>
      </w:ins>
    </w:p>
    <w:p w14:paraId="74CAFD95" w14:textId="1243F368" w:rsidR="00616328" w:rsidRPr="00616328" w:rsidDel="00D93802" w:rsidRDefault="00616328" w:rsidP="00582A3C">
      <w:pPr>
        <w:rPr>
          <w:del w:id="17" w:author="Foley, Jonathan" w:date="2019-03-01T09:19:00Z"/>
          <w:rFonts w:ascii="Calibri" w:hAnsi="Calibri"/>
        </w:rPr>
      </w:pPr>
      <w:del w:id="18" w:author="Foley, Jonathan" w:date="2019-03-01T09:19:00Z">
        <w:r w:rsidRPr="00616328" w:rsidDel="00D93802">
          <w:rPr>
            <w:rFonts w:ascii="Calibri" w:hAnsi="Calibri"/>
          </w:rPr>
          <w:tab/>
          <w:delText xml:space="preserve">A </w:delText>
        </w:r>
        <w:r w:rsidDel="00D93802">
          <w:rPr>
            <w:rFonts w:ascii="Calibri" w:hAnsi="Calibri"/>
          </w:rPr>
          <w:delText>multi-purpose application software for designing multi-layer structures to control thermal radiation. The software performs calculations for an array of applications involved with energy production design, energy saving design, and passive cooling design.</w:delText>
        </w:r>
      </w:del>
    </w:p>
    <w:p w14:paraId="6A712240" w14:textId="594F6AF4" w:rsidR="00D93802" w:rsidRDefault="00D93802" w:rsidP="00582A3C">
      <w:pPr>
        <w:rPr>
          <w:ins w:id="19" w:author="Foley, Jonathan" w:date="2019-03-01T09:19:00Z"/>
          <w:rFonts w:ascii="Calibri" w:hAnsi="Calibri"/>
        </w:rPr>
      </w:pPr>
    </w:p>
    <w:p w14:paraId="56C7013C" w14:textId="77777777" w:rsidR="00D93802" w:rsidRPr="003632C3" w:rsidRDefault="00D93802" w:rsidP="00582A3C">
      <w:pPr>
        <w:rPr>
          <w:rFonts w:ascii="Calibri" w:hAnsi="Calibri"/>
        </w:rPr>
      </w:pPr>
    </w:p>
    <w:p w14:paraId="351A19D0" w14:textId="77777777" w:rsidR="00EA258E" w:rsidRPr="00C70DB4" w:rsidRDefault="003632C3" w:rsidP="00582A3C">
      <w:pPr>
        <w:pStyle w:val="UPSectionHeading"/>
        <w:rPr>
          <w:rFonts w:ascii="Calibri" w:hAnsi="Calibri"/>
          <w:color w:val="FF0000"/>
        </w:rPr>
      </w:pPr>
      <w:r w:rsidRPr="00C70DB4">
        <w:rPr>
          <w:rFonts w:ascii="Calibri" w:hAnsi="Calibri"/>
          <w:color w:val="FF0000"/>
        </w:rPr>
        <w:t>Keywords</w:t>
      </w:r>
    </w:p>
    <w:p w14:paraId="4A6959C5" w14:textId="77777777" w:rsidR="00EA258E" w:rsidRDefault="003632C3" w:rsidP="00582A3C">
      <w:pPr>
        <w:pStyle w:val="UPSectionHeading"/>
        <w:rPr>
          <w:rFonts w:ascii="Calibri" w:hAnsi="Calibri"/>
          <w:b w:val="0"/>
          <w:i/>
          <w:color w:val="0000FF"/>
        </w:rPr>
      </w:pPr>
      <w:proofErr w:type="gramStart"/>
      <w:r w:rsidRPr="00FD6E2C">
        <w:rPr>
          <w:rFonts w:ascii="Calibri" w:hAnsi="Calibri"/>
          <w:b w:val="0"/>
          <w:color w:val="0000FF"/>
        </w:rPr>
        <w:t>keyword</w:t>
      </w:r>
      <w:proofErr w:type="gramEnd"/>
      <w:r w:rsidRPr="00FD6E2C">
        <w:rPr>
          <w:rFonts w:ascii="Calibri" w:hAnsi="Calibri"/>
          <w:b w:val="0"/>
          <w:color w:val="0000FF"/>
        </w:rPr>
        <w:t xml:space="preserve"> 1; keyword 2; </w:t>
      </w:r>
      <w:r w:rsidRPr="00FD6E2C">
        <w:rPr>
          <w:rFonts w:ascii="Calibri" w:hAnsi="Calibri"/>
          <w:b w:val="0"/>
          <w:i/>
          <w:color w:val="0000FF"/>
        </w:rPr>
        <w:t>etc.</w:t>
      </w:r>
    </w:p>
    <w:p w14:paraId="267406A5" w14:textId="11096FD1" w:rsidR="005D1198" w:rsidRDefault="005D1198" w:rsidP="00582A3C">
      <w:pPr>
        <w:pStyle w:val="UPSectionHeading"/>
        <w:rPr>
          <w:rFonts w:ascii="Calibri" w:hAnsi="Calibri"/>
          <w:b w:val="0"/>
          <w:color w:val="0000FF"/>
        </w:rPr>
      </w:pPr>
      <w:r w:rsidRPr="00FF55C7">
        <w:rPr>
          <w:rFonts w:ascii="Calibri" w:hAnsi="Calibri"/>
          <w:b w:val="0"/>
          <w:color w:val="0000FF"/>
        </w:rPr>
        <w:t>Key</w:t>
      </w:r>
      <w:r>
        <w:rPr>
          <w:rFonts w:ascii="Calibri" w:hAnsi="Calibri"/>
          <w:b w:val="0"/>
          <w:color w:val="0000FF"/>
        </w:rPr>
        <w:t>words should make it easy to identify who and what the software will be useful for.</w:t>
      </w:r>
    </w:p>
    <w:p w14:paraId="32137001" w14:textId="4849BE69" w:rsidR="00616328" w:rsidDel="00BC37CA" w:rsidRDefault="00616328" w:rsidP="00582A3C">
      <w:pPr>
        <w:pStyle w:val="UPSectionHeading"/>
        <w:rPr>
          <w:del w:id="20" w:author="Foley, Jonathan" w:date="2019-03-01T09:28:00Z"/>
          <w:rFonts w:ascii="Calibri" w:hAnsi="Calibri"/>
          <w:b w:val="0"/>
        </w:rPr>
      </w:pPr>
      <w:proofErr w:type="spellStart"/>
      <w:r w:rsidRPr="00616328">
        <w:rPr>
          <w:rFonts w:ascii="Calibri" w:hAnsi="Calibri"/>
          <w:b w:val="0"/>
        </w:rPr>
        <w:t>Nano</w:t>
      </w:r>
      <w:del w:id="21" w:author="Foley, Jonathan" w:date="2019-03-01T09:28:00Z">
        <w:r w:rsidRPr="00616328" w:rsidDel="00BC37CA">
          <w:rPr>
            <w:rFonts w:ascii="Calibri" w:hAnsi="Calibri"/>
            <w:b w:val="0"/>
          </w:rPr>
          <w:delText xml:space="preserve"> </w:delText>
        </w:r>
      </w:del>
      <w:r w:rsidRPr="00616328">
        <w:rPr>
          <w:rFonts w:ascii="Calibri" w:hAnsi="Calibri"/>
          <w:b w:val="0"/>
        </w:rPr>
        <w:t>photonics</w:t>
      </w:r>
      <w:proofErr w:type="spellEnd"/>
      <w:ins w:id="22" w:author="Foley, Jonathan" w:date="2019-03-01T09:28:00Z">
        <w:r w:rsidR="00BC37CA">
          <w:rPr>
            <w:rFonts w:ascii="Calibri" w:hAnsi="Calibri"/>
            <w:b w:val="0"/>
          </w:rPr>
          <w:t xml:space="preserve">, </w:t>
        </w:r>
      </w:ins>
    </w:p>
    <w:p w14:paraId="37BE861D" w14:textId="4712D0CE" w:rsidR="00616328" w:rsidDel="00BC37CA" w:rsidRDefault="00616328" w:rsidP="00582A3C">
      <w:pPr>
        <w:pStyle w:val="UPSectionHeading"/>
        <w:rPr>
          <w:del w:id="23" w:author="Foley, Jonathan" w:date="2019-03-01T09:29:00Z"/>
          <w:rFonts w:ascii="Calibri" w:hAnsi="Calibri"/>
          <w:b w:val="0"/>
        </w:rPr>
      </w:pPr>
      <w:del w:id="24" w:author="Foley, Jonathan" w:date="2019-03-01T09:28:00Z">
        <w:r w:rsidDel="00BC37CA">
          <w:rPr>
            <w:rFonts w:ascii="Calibri" w:hAnsi="Calibri"/>
            <w:b w:val="0"/>
          </w:rPr>
          <w:delText>STPV</w:delText>
        </w:r>
      </w:del>
      <w:ins w:id="25" w:author="Foley, Jonathan" w:date="2019-03-01T09:28:00Z">
        <w:r w:rsidR="00BC37CA">
          <w:rPr>
            <w:rFonts w:ascii="Calibri" w:hAnsi="Calibri"/>
            <w:b w:val="0"/>
          </w:rPr>
          <w:t>Solar</w:t>
        </w:r>
      </w:ins>
      <w:ins w:id="26" w:author="Foley, Jonathan" w:date="2019-03-01T10:55:00Z">
        <w:r w:rsidR="007F6772">
          <w:rPr>
            <w:rFonts w:ascii="Calibri" w:hAnsi="Calibri"/>
            <w:b w:val="0"/>
          </w:rPr>
          <w:t xml:space="preserve"> T</w:t>
        </w:r>
      </w:ins>
      <w:ins w:id="27" w:author="Foley, Jonathan" w:date="2019-03-01T09:28:00Z">
        <w:r w:rsidR="00BC37CA">
          <w:rPr>
            <w:rFonts w:ascii="Calibri" w:hAnsi="Calibri"/>
            <w:b w:val="0"/>
          </w:rPr>
          <w:t xml:space="preserve">hermophotovoltaics, Passive Cooling, Radiative Cooling, </w:t>
        </w:r>
      </w:ins>
      <w:ins w:id="28" w:author="Foley, Jonathan" w:date="2019-03-01T09:29:00Z">
        <w:r w:rsidR="00BC37CA">
          <w:rPr>
            <w:rFonts w:ascii="Calibri" w:hAnsi="Calibri"/>
            <w:b w:val="0"/>
          </w:rPr>
          <w:t>Computational Electrodynamics, Concentrated Solar, Transfer Matrix Method</w:t>
        </w:r>
      </w:ins>
    </w:p>
    <w:p w14:paraId="06F4EE4C" w14:textId="77777777" w:rsidR="00BC37CA" w:rsidRDefault="00BC37CA" w:rsidP="00582A3C">
      <w:pPr>
        <w:pStyle w:val="UPSectionHeading"/>
        <w:rPr>
          <w:ins w:id="29" w:author="Foley, Jonathan" w:date="2019-03-01T09:29:00Z"/>
          <w:rFonts w:ascii="Calibri" w:hAnsi="Calibri"/>
          <w:b w:val="0"/>
        </w:rPr>
      </w:pPr>
    </w:p>
    <w:p w14:paraId="799A380D" w14:textId="59DB7B22" w:rsidR="00616328" w:rsidDel="00BC37CA" w:rsidRDefault="00616328" w:rsidP="00582A3C">
      <w:pPr>
        <w:pStyle w:val="UPSectionHeading"/>
        <w:rPr>
          <w:del w:id="30" w:author="Foley, Jonathan" w:date="2019-03-01T09:29:00Z"/>
          <w:rFonts w:ascii="Calibri" w:hAnsi="Calibri"/>
          <w:b w:val="0"/>
        </w:rPr>
      </w:pPr>
      <w:del w:id="31" w:author="Foley, Jonathan" w:date="2019-03-01T09:29:00Z">
        <w:r w:rsidDel="00BC37CA">
          <w:rPr>
            <w:rFonts w:ascii="Calibri" w:hAnsi="Calibri"/>
            <w:b w:val="0"/>
          </w:rPr>
          <w:delText>TPV</w:delText>
        </w:r>
      </w:del>
    </w:p>
    <w:p w14:paraId="40DAF9CE" w14:textId="7A819A1C" w:rsidR="00616328" w:rsidRPr="00616328" w:rsidDel="00BC37CA" w:rsidRDefault="00616328" w:rsidP="00582A3C">
      <w:pPr>
        <w:pStyle w:val="UPSectionHeading"/>
        <w:rPr>
          <w:del w:id="32" w:author="Foley, Jonathan" w:date="2019-03-01T09:29:00Z"/>
          <w:rFonts w:ascii="Calibri" w:hAnsi="Calibri"/>
          <w:b w:val="0"/>
        </w:rPr>
      </w:pPr>
      <w:del w:id="33" w:author="Foley, Jonathan" w:date="2019-03-01T09:29:00Z">
        <w:r w:rsidDel="00BC37CA">
          <w:rPr>
            <w:rFonts w:ascii="Calibri" w:hAnsi="Calibri"/>
            <w:b w:val="0"/>
          </w:rPr>
          <w:delText>Passive cooling</w:delText>
        </w:r>
      </w:del>
    </w:p>
    <w:p w14:paraId="5E03EB95" w14:textId="77777777" w:rsidR="00EA258E" w:rsidRDefault="00EA258E" w:rsidP="00582A3C">
      <w:pPr>
        <w:pStyle w:val="UPSectionHeading"/>
        <w:rPr>
          <w:rFonts w:ascii="Calibri" w:eastAsia="Times New Roman" w:hAnsi="Calibri"/>
          <w:b w:val="0"/>
          <w:szCs w:val="26"/>
        </w:rPr>
      </w:pPr>
    </w:p>
    <w:p w14:paraId="3AC6B16E" w14:textId="77777777" w:rsidR="00EA258E" w:rsidRPr="00C70DB4" w:rsidRDefault="00F40309" w:rsidP="00582A3C">
      <w:pPr>
        <w:pStyle w:val="UPSectionHeading"/>
        <w:rPr>
          <w:rFonts w:ascii="Calibri" w:eastAsia="Times New Roman" w:hAnsi="Calibri"/>
          <w:color w:val="FF0000"/>
          <w:szCs w:val="26"/>
        </w:rPr>
      </w:pPr>
      <w:r w:rsidRPr="00C70DB4">
        <w:rPr>
          <w:rFonts w:ascii="Calibri" w:eastAsia="Times New Roman" w:hAnsi="Calibri"/>
          <w:color w:val="FF0000"/>
          <w:szCs w:val="26"/>
        </w:rPr>
        <w:t xml:space="preserve">Introduction </w:t>
      </w:r>
    </w:p>
    <w:p w14:paraId="6CEE6771" w14:textId="16209097" w:rsidR="00F40309" w:rsidRDefault="00F40309" w:rsidP="00582A3C">
      <w:pPr>
        <w:pStyle w:val="UPSectionHeading"/>
        <w:rPr>
          <w:rFonts w:ascii="Calibri" w:eastAsia="Times New Roman" w:hAnsi="Calibri"/>
          <w:b w:val="0"/>
          <w:szCs w:val="26"/>
        </w:rPr>
      </w:pPr>
      <w:r w:rsidRPr="00EA258E">
        <w:rPr>
          <w:rFonts w:ascii="Calibri" w:eastAsia="Times New Roman" w:hAnsi="Calibri"/>
          <w:b w:val="0"/>
          <w:color w:val="0000FF"/>
          <w:szCs w:val="26"/>
        </w:rPr>
        <w:t>An overview of the software, how it was produced, and the research for which it has been used, including references to relevant research articles.</w:t>
      </w:r>
      <w:r w:rsidRPr="00EA258E">
        <w:rPr>
          <w:rFonts w:ascii="Calibri" w:eastAsia="Times New Roman" w:hAnsi="Calibri"/>
          <w:b w:val="0"/>
          <w:szCs w:val="26"/>
        </w:rPr>
        <w:t xml:space="preserve"> </w:t>
      </w:r>
      <w:r w:rsidR="005D1198">
        <w:rPr>
          <w:rFonts w:ascii="Calibri" w:eastAsia="Times New Roman" w:hAnsi="Calibri"/>
          <w:b w:val="0"/>
          <w:szCs w:val="26"/>
        </w:rPr>
        <w:t xml:space="preserve">A short comparison with software which implements similar functionality should be included in this section. </w:t>
      </w:r>
    </w:p>
    <w:p w14:paraId="7A579E2F" w14:textId="77777777" w:rsidR="008F20B9" w:rsidRPr="00EE26DE" w:rsidRDefault="008F20B9" w:rsidP="00582A3C">
      <w:pPr>
        <w:pStyle w:val="UPSectionHeading"/>
        <w:rPr>
          <w:rFonts w:ascii="Calibri" w:eastAsia="Times New Roman" w:hAnsi="Calibri"/>
          <w:b w:val="0"/>
          <w:szCs w:val="26"/>
        </w:rPr>
      </w:pPr>
    </w:p>
    <w:p w14:paraId="61B4C62A" w14:textId="005ACF9B" w:rsidR="00844BF5" w:rsidRPr="00EE26DE" w:rsidRDefault="008F20B9">
      <w:pPr>
        <w:rPr>
          <w:rFonts w:eastAsia="Times New Roman"/>
          <w:lang w:val="en-US"/>
          <w:rPrChange w:id="34" w:author="Foley, Jonathan" w:date="2019-03-01T11:01:00Z">
            <w:rPr>
              <w:sz w:val="26"/>
              <w:szCs w:val="26"/>
            </w:rPr>
          </w:rPrChange>
        </w:rPr>
        <w:pPrChange w:id="35" w:author="Foley, Jonathan" w:date="2019-03-01T11:00:00Z">
          <w:pPr>
            <w:ind w:firstLine="720"/>
          </w:pPr>
        </w:pPrChange>
      </w:pPr>
      <w:r w:rsidRPr="00EE26DE">
        <w:rPr>
          <w:sz w:val="26"/>
          <w:szCs w:val="26"/>
        </w:rPr>
        <w:t>In 2017</w:t>
      </w:r>
      <w:r w:rsidR="00844BF5" w:rsidRPr="00EE26DE">
        <w:rPr>
          <w:sz w:val="26"/>
          <w:szCs w:val="26"/>
        </w:rPr>
        <w:t xml:space="preserve"> over sixty five percent of energy produced was not useable and released as waste heat (Graphic</w:t>
      </w:r>
      <w:ins w:id="36" w:author="Foley, Jonathan" w:date="2019-03-01T10:36:00Z">
        <w:r w:rsidR="006C6E35" w:rsidRPr="00EE26DE">
          <w:rPr>
            <w:sz w:val="26"/>
            <w:szCs w:val="26"/>
          </w:rPr>
          <w:t xml:space="preserve"> &amp; citation</w:t>
        </w:r>
      </w:ins>
      <w:r w:rsidR="00844BF5" w:rsidRPr="00EE26DE">
        <w:rPr>
          <w:sz w:val="26"/>
          <w:szCs w:val="26"/>
        </w:rPr>
        <w:t>)</w:t>
      </w:r>
      <w:ins w:id="37" w:author="Foley, Jonathan" w:date="2019-03-01T10:42:00Z">
        <w:r w:rsidR="00071237" w:rsidRPr="00EE26DE">
          <w:rPr>
            <w:sz w:val="26"/>
            <w:szCs w:val="26"/>
          </w:rPr>
          <w:t>; conseque</w:t>
        </w:r>
      </w:ins>
      <w:ins w:id="38" w:author="Foley, Jonathan" w:date="2019-03-01T10:43:00Z">
        <w:r w:rsidR="00071237" w:rsidRPr="00EE26DE">
          <w:rPr>
            <w:sz w:val="26"/>
            <w:szCs w:val="26"/>
          </w:rPr>
          <w:t xml:space="preserve">ntly, there are a large number of opportunities to develop </w:t>
        </w:r>
      </w:ins>
      <w:ins w:id="39" w:author="Foley, Jonathan" w:date="2019-03-01T10:42:00Z">
        <w:r w:rsidR="00071237" w:rsidRPr="00EE26DE">
          <w:rPr>
            <w:sz w:val="26"/>
            <w:szCs w:val="26"/>
          </w:rPr>
          <w:t xml:space="preserve">technologies </w:t>
        </w:r>
      </w:ins>
      <w:ins w:id="40" w:author="Foley, Jonathan" w:date="2019-03-01T10:43:00Z">
        <w:r w:rsidR="00071237" w:rsidRPr="00EE26DE">
          <w:rPr>
            <w:sz w:val="26"/>
            <w:szCs w:val="26"/>
          </w:rPr>
          <w:t xml:space="preserve">which can mitigate waste heat associated with energy production, or which can be used to </w:t>
        </w:r>
      </w:ins>
      <w:ins w:id="41" w:author="Foley, Jonathan" w:date="2019-03-01T10:44:00Z">
        <w:r w:rsidR="00071237" w:rsidRPr="00EE26DE">
          <w:rPr>
            <w:sz w:val="26"/>
            <w:szCs w:val="26"/>
          </w:rPr>
          <w:t>convert or reclaim waste heat for useful purposes.  Materials with tailored optical and thermal emission properties are centrally important for many o</w:t>
        </w:r>
      </w:ins>
      <w:ins w:id="42" w:author="Foley, Jonathan" w:date="2019-03-01T10:45:00Z">
        <w:r w:rsidR="00071237" w:rsidRPr="00EE26DE">
          <w:rPr>
            <w:sz w:val="26"/>
            <w:szCs w:val="26"/>
          </w:rPr>
          <w:t>f the</w:t>
        </w:r>
      </w:ins>
      <w:ins w:id="43" w:author="Foley, Jonathan" w:date="2019-03-01T10:46:00Z">
        <w:r w:rsidR="00071237" w:rsidRPr="00EE26DE">
          <w:rPr>
            <w:sz w:val="26"/>
            <w:szCs w:val="26"/>
          </w:rPr>
          <w:t>se envisioned technologies</w:t>
        </w:r>
      </w:ins>
      <w:ins w:id="44" w:author="Foley, Jonathan" w:date="2019-03-01T10:56:00Z">
        <w:r w:rsidR="007F6772" w:rsidRPr="00EE26DE">
          <w:rPr>
            <w:sz w:val="26"/>
            <w:szCs w:val="26"/>
          </w:rPr>
          <w:t xml:space="preserve">, which include </w:t>
        </w:r>
      </w:ins>
      <w:moveToRangeStart w:id="45" w:author="Foley, Jonathan" w:date="2019-03-01T10:56:00Z" w:name="move2330188"/>
      <w:moveTo w:id="46" w:author="Foley, Jonathan" w:date="2019-03-01T10:56:00Z">
        <w:del w:id="47" w:author="Foley, Jonathan" w:date="2019-03-01T10:56:00Z">
          <w:r w:rsidR="007F6772" w:rsidRPr="00EE26DE" w:rsidDel="007F6772">
            <w:rPr>
              <w:sz w:val="26"/>
              <w:szCs w:val="26"/>
            </w:rPr>
            <w:delText>Applications include STPV</w:delText>
          </w:r>
        </w:del>
      </w:moveTo>
      <w:ins w:id="48" w:author="Foley, Jonathan" w:date="2019-03-01T10:56:00Z">
        <w:r w:rsidR="007F6772" w:rsidRPr="00EE26DE">
          <w:rPr>
            <w:sz w:val="26"/>
            <w:szCs w:val="26"/>
          </w:rPr>
          <w:t>solar thermophotovoltaics</w:t>
        </w:r>
      </w:ins>
      <w:moveTo w:id="49" w:author="Foley, Jonathan" w:date="2019-03-01T10:56:00Z">
        <w:r w:rsidR="007F6772" w:rsidRPr="00EE26DE">
          <w:rPr>
            <w:sz w:val="26"/>
            <w:szCs w:val="26"/>
          </w:rPr>
          <w:t xml:space="preserve">, </w:t>
        </w:r>
      </w:moveTo>
      <w:ins w:id="50" w:author="Foley, Jonathan" w:date="2019-03-01T10:56:00Z">
        <w:r w:rsidR="007F6772" w:rsidRPr="00EE26DE">
          <w:rPr>
            <w:sz w:val="26"/>
            <w:szCs w:val="26"/>
          </w:rPr>
          <w:t xml:space="preserve">radiative </w:t>
        </w:r>
      </w:ins>
      <w:moveTo w:id="51" w:author="Foley, Jonathan" w:date="2019-03-01T10:56:00Z">
        <w:r w:rsidR="007F6772" w:rsidRPr="00EE26DE">
          <w:rPr>
            <w:sz w:val="26"/>
            <w:szCs w:val="26"/>
          </w:rPr>
          <w:t>cooling devices</w:t>
        </w:r>
      </w:moveTo>
      <w:ins w:id="52" w:author="Foley, Jonathan" w:date="2019-03-01T10:56:00Z">
        <w:r w:rsidR="007F6772" w:rsidRPr="00EE26DE">
          <w:rPr>
            <w:sz w:val="26"/>
            <w:szCs w:val="26"/>
          </w:rPr>
          <w:t>,</w:t>
        </w:r>
      </w:ins>
      <w:moveTo w:id="53" w:author="Foley, Jonathan" w:date="2019-03-01T10:56:00Z">
        <w:r w:rsidR="007F6772" w:rsidRPr="00EE26DE">
          <w:rPr>
            <w:sz w:val="26"/>
            <w:szCs w:val="26"/>
          </w:rPr>
          <w:t xml:space="preserve"> and highly efficient </w:t>
        </w:r>
        <w:del w:id="54" w:author="Foley, Jonathan" w:date="2019-03-01T10:56:00Z">
          <w:r w:rsidR="007F6772" w:rsidRPr="00EE26DE" w:rsidDel="007F6772">
            <w:rPr>
              <w:sz w:val="26"/>
              <w:szCs w:val="26"/>
            </w:rPr>
            <w:delText>light bulbs that do not release heat.</w:delText>
          </w:r>
        </w:del>
      </w:moveTo>
      <w:ins w:id="55" w:author="Foley, Jonathan" w:date="2019-03-01T10:56:00Z">
        <w:r w:rsidR="007F6772" w:rsidRPr="00EE26DE">
          <w:rPr>
            <w:sz w:val="26"/>
            <w:szCs w:val="26"/>
          </w:rPr>
          <w:t xml:space="preserve">incandescent lights that minimize </w:t>
        </w:r>
      </w:ins>
      <w:ins w:id="56" w:author="Foley, Jonathan" w:date="2019-03-01T10:57:00Z">
        <w:r w:rsidR="00EE26DE" w:rsidRPr="00EE26DE">
          <w:rPr>
            <w:sz w:val="26"/>
            <w:szCs w:val="26"/>
          </w:rPr>
          <w:t>IR radiation</w:t>
        </w:r>
      </w:ins>
      <w:ins w:id="57" w:author="Foley, Jonathan" w:date="2019-03-01T10:58:00Z">
        <w:r w:rsidR="00EE26DE" w:rsidRPr="00EE26DE">
          <w:rPr>
            <w:sz w:val="26"/>
            <w:szCs w:val="26"/>
          </w:rPr>
          <w:t>, among other</w:t>
        </w:r>
      </w:ins>
      <w:ins w:id="58" w:author="Foley, Jonathan" w:date="2019-03-01T10:59:00Z">
        <w:r w:rsidR="00EE26DE" w:rsidRPr="00EE26DE">
          <w:rPr>
            <w:sz w:val="26"/>
            <w:szCs w:val="26"/>
          </w:rPr>
          <w:t>s</w:t>
        </w:r>
      </w:ins>
      <w:ins w:id="59" w:author="Foley, Jonathan" w:date="2019-03-01T10:57:00Z">
        <w:r w:rsidR="00EE26DE" w:rsidRPr="00EE26DE">
          <w:rPr>
            <w:sz w:val="26"/>
            <w:szCs w:val="26"/>
          </w:rPr>
          <w:t>.</w:t>
        </w:r>
      </w:ins>
      <w:moveTo w:id="60" w:author="Foley, Jonathan" w:date="2019-03-01T10:56:00Z">
        <w:r w:rsidR="007F6772" w:rsidRPr="00EE26DE">
          <w:rPr>
            <w:sz w:val="26"/>
            <w:szCs w:val="26"/>
          </w:rPr>
          <w:t xml:space="preserve"> </w:t>
        </w:r>
      </w:moveTo>
      <w:moveToRangeEnd w:id="45"/>
      <w:ins w:id="61" w:author="Foley, Jonathan" w:date="2019-03-01T10:54:00Z">
        <w:r w:rsidR="007F6772" w:rsidRPr="00EE26DE">
          <w:rPr>
            <w:sz w:val="26"/>
            <w:szCs w:val="26"/>
          </w:rPr>
          <w:t xml:space="preserve"> </w:t>
        </w:r>
        <w:proofErr w:type="spellStart"/>
        <w:r w:rsidR="007F6772" w:rsidRPr="00EE26DE">
          <w:rPr>
            <w:sz w:val="26"/>
            <w:szCs w:val="26"/>
          </w:rPr>
          <w:t>WPTherml</w:t>
        </w:r>
      </w:ins>
      <w:proofErr w:type="spellEnd"/>
      <w:ins w:id="62" w:author="Foley, Jonathan" w:date="2019-03-01T11:00:00Z">
        <w:r w:rsidR="00EE26DE" w:rsidRPr="00EE26DE">
          <w:rPr>
            <w:sz w:val="26"/>
            <w:szCs w:val="26"/>
          </w:rPr>
          <w:t xml:space="preserve"> (</w:t>
        </w:r>
        <w:r w:rsidR="00EE26DE" w:rsidRPr="00EE26DE">
          <w:rPr>
            <w:rFonts w:eastAsia="Times New Roman"/>
            <w:b/>
            <w:bCs/>
            <w:color w:val="24292E"/>
            <w:sz w:val="26"/>
            <w:szCs w:val="26"/>
            <w:shd w:val="clear" w:color="auto" w:fill="FFFFFF"/>
            <w:lang w:val="en-US"/>
            <w:rPrChange w:id="63" w:author="Foley, Jonathan" w:date="2019-03-01T11:01:00Z">
              <w:rPr>
                <w:rFonts w:ascii="Segoe UI" w:eastAsia="Times New Roman" w:hAnsi="Segoe UI" w:cs="Segoe UI"/>
                <w:b/>
                <w:bCs/>
                <w:color w:val="24292E"/>
                <w:shd w:val="clear" w:color="auto" w:fill="FFFFFF"/>
                <w:lang w:val="en-US"/>
              </w:rPr>
            </w:rPrChange>
          </w:rPr>
          <w:t>W</w:t>
        </w:r>
        <w:r w:rsidR="00EE26DE" w:rsidRPr="00EE26DE">
          <w:rPr>
            <w:rFonts w:eastAsia="Times New Roman"/>
            <w:color w:val="24292E"/>
            <w:sz w:val="26"/>
            <w:szCs w:val="26"/>
            <w:shd w:val="clear" w:color="auto" w:fill="FFFFFF"/>
            <w:lang w:val="en-US"/>
            <w:rPrChange w:id="64" w:author="Foley, Jonathan" w:date="2019-03-01T11:01:00Z">
              <w:rPr>
                <w:rFonts w:ascii="Segoe UI" w:eastAsia="Times New Roman" w:hAnsi="Segoe UI" w:cs="Segoe UI"/>
                <w:color w:val="24292E"/>
                <w:shd w:val="clear" w:color="auto" w:fill="FFFFFF"/>
                <w:lang w:val="en-US"/>
              </w:rPr>
            </w:rPrChange>
          </w:rPr>
          <w:t>illiam </w:t>
        </w:r>
        <w:r w:rsidR="00EE26DE" w:rsidRPr="00EE26DE">
          <w:rPr>
            <w:rFonts w:eastAsia="Times New Roman"/>
            <w:b/>
            <w:bCs/>
            <w:color w:val="24292E"/>
            <w:sz w:val="26"/>
            <w:szCs w:val="26"/>
            <w:shd w:val="clear" w:color="auto" w:fill="FFFFFF"/>
            <w:lang w:val="en-US"/>
            <w:rPrChange w:id="65" w:author="Foley, Jonathan" w:date="2019-03-01T11:01:00Z">
              <w:rPr>
                <w:rFonts w:ascii="Segoe UI" w:eastAsia="Times New Roman" w:hAnsi="Segoe UI" w:cs="Segoe UI"/>
                <w:b/>
                <w:bCs/>
                <w:color w:val="24292E"/>
                <w:shd w:val="clear" w:color="auto" w:fill="FFFFFF"/>
                <w:lang w:val="en-US"/>
              </w:rPr>
            </w:rPrChange>
          </w:rPr>
          <w:t>P</w:t>
        </w:r>
        <w:r w:rsidR="00EE26DE" w:rsidRPr="00EE26DE">
          <w:rPr>
            <w:rFonts w:eastAsia="Times New Roman"/>
            <w:color w:val="24292E"/>
            <w:sz w:val="26"/>
            <w:szCs w:val="26"/>
            <w:shd w:val="clear" w:color="auto" w:fill="FFFFFF"/>
            <w:lang w:val="en-US"/>
            <w:rPrChange w:id="66" w:author="Foley, Jonathan" w:date="2019-03-01T11:01:00Z">
              <w:rPr>
                <w:rFonts w:ascii="Segoe UI" w:eastAsia="Times New Roman" w:hAnsi="Segoe UI" w:cs="Segoe UI"/>
                <w:color w:val="24292E"/>
                <w:shd w:val="clear" w:color="auto" w:fill="FFFFFF"/>
                <w:lang w:val="en-US"/>
              </w:rPr>
            </w:rPrChange>
          </w:rPr>
          <w:t>aterson University's tool for </w:t>
        </w:r>
        <w:r w:rsidR="00EE26DE" w:rsidRPr="00EE26DE">
          <w:rPr>
            <w:rFonts w:eastAsia="Times New Roman"/>
            <w:b/>
            <w:bCs/>
            <w:color w:val="24292E"/>
            <w:sz w:val="26"/>
            <w:szCs w:val="26"/>
            <w:shd w:val="clear" w:color="auto" w:fill="FFFFFF"/>
            <w:lang w:val="en-US"/>
            <w:rPrChange w:id="67" w:author="Foley, Jonathan" w:date="2019-03-01T11:01:00Z">
              <w:rPr>
                <w:rFonts w:ascii="Segoe UI" w:eastAsia="Times New Roman" w:hAnsi="Segoe UI" w:cs="Segoe UI"/>
                <w:b/>
                <w:bCs/>
                <w:color w:val="24292E"/>
                <w:shd w:val="clear" w:color="auto" w:fill="FFFFFF"/>
                <w:lang w:val="en-US"/>
              </w:rPr>
            </w:rPrChange>
          </w:rPr>
          <w:t>Th</w:t>
        </w:r>
        <w:r w:rsidR="00EE26DE" w:rsidRPr="00EE26DE">
          <w:rPr>
            <w:rFonts w:eastAsia="Times New Roman"/>
            <w:color w:val="24292E"/>
            <w:sz w:val="26"/>
            <w:szCs w:val="26"/>
            <w:shd w:val="clear" w:color="auto" w:fill="FFFFFF"/>
            <w:lang w:val="en-US"/>
            <w:rPrChange w:id="68" w:author="Foley, Jonathan" w:date="2019-03-01T11:01:00Z">
              <w:rPr>
                <w:rFonts w:ascii="Segoe UI" w:eastAsia="Times New Roman" w:hAnsi="Segoe UI" w:cs="Segoe UI"/>
                <w:color w:val="24292E"/>
                <w:shd w:val="clear" w:color="auto" w:fill="FFFFFF"/>
                <w:lang w:val="en-US"/>
              </w:rPr>
            </w:rPrChange>
          </w:rPr>
          <w:t>ermal </w:t>
        </w:r>
        <w:r w:rsidR="00EE26DE" w:rsidRPr="00EE26DE">
          <w:rPr>
            <w:rFonts w:eastAsia="Times New Roman"/>
            <w:b/>
            <w:bCs/>
            <w:color w:val="24292E"/>
            <w:sz w:val="26"/>
            <w:szCs w:val="26"/>
            <w:shd w:val="clear" w:color="auto" w:fill="FFFFFF"/>
            <w:lang w:val="en-US"/>
            <w:rPrChange w:id="69" w:author="Foley, Jonathan" w:date="2019-03-01T11:01:00Z">
              <w:rPr>
                <w:rFonts w:ascii="Segoe UI" w:eastAsia="Times New Roman" w:hAnsi="Segoe UI" w:cs="Segoe UI"/>
                <w:b/>
                <w:bCs/>
                <w:color w:val="24292E"/>
                <w:shd w:val="clear" w:color="auto" w:fill="FFFFFF"/>
                <w:lang w:val="en-US"/>
              </w:rPr>
            </w:rPrChange>
          </w:rPr>
          <w:t>E</w:t>
        </w:r>
        <w:r w:rsidR="00EE26DE" w:rsidRPr="00EE26DE">
          <w:rPr>
            <w:rFonts w:eastAsia="Times New Roman"/>
            <w:color w:val="24292E"/>
            <w:sz w:val="26"/>
            <w:szCs w:val="26"/>
            <w:shd w:val="clear" w:color="auto" w:fill="FFFFFF"/>
            <w:lang w:val="en-US"/>
            <w:rPrChange w:id="70" w:author="Foley, Jonathan" w:date="2019-03-01T11:01:00Z">
              <w:rPr>
                <w:rFonts w:ascii="Segoe UI" w:eastAsia="Times New Roman" w:hAnsi="Segoe UI" w:cs="Segoe UI"/>
                <w:color w:val="24292E"/>
                <w:shd w:val="clear" w:color="auto" w:fill="FFFFFF"/>
                <w:lang w:val="en-US"/>
              </w:rPr>
            </w:rPrChange>
          </w:rPr>
          <w:t>nergy and </w:t>
        </w:r>
        <w:r w:rsidR="00EE26DE" w:rsidRPr="00EE26DE">
          <w:rPr>
            <w:rFonts w:eastAsia="Times New Roman"/>
            <w:b/>
            <w:bCs/>
            <w:color w:val="24292E"/>
            <w:sz w:val="26"/>
            <w:szCs w:val="26"/>
            <w:shd w:val="clear" w:color="auto" w:fill="FFFFFF"/>
            <w:lang w:val="en-US"/>
            <w:rPrChange w:id="71" w:author="Foley, Jonathan" w:date="2019-03-01T11:01:00Z">
              <w:rPr>
                <w:rFonts w:ascii="Segoe UI" w:eastAsia="Times New Roman" w:hAnsi="Segoe UI" w:cs="Segoe UI"/>
                <w:b/>
                <w:bCs/>
                <w:color w:val="24292E"/>
                <w:shd w:val="clear" w:color="auto" w:fill="FFFFFF"/>
                <w:lang w:val="en-US"/>
              </w:rPr>
            </w:rPrChange>
          </w:rPr>
          <w:t>R</w:t>
        </w:r>
        <w:r w:rsidR="00EE26DE" w:rsidRPr="00EE26DE">
          <w:rPr>
            <w:rFonts w:eastAsia="Times New Roman"/>
            <w:color w:val="24292E"/>
            <w:sz w:val="26"/>
            <w:szCs w:val="26"/>
            <w:shd w:val="clear" w:color="auto" w:fill="FFFFFF"/>
            <w:lang w:val="en-US"/>
            <w:rPrChange w:id="72" w:author="Foley, Jonathan" w:date="2019-03-01T11:01:00Z">
              <w:rPr>
                <w:rFonts w:ascii="Segoe UI" w:eastAsia="Times New Roman" w:hAnsi="Segoe UI" w:cs="Segoe UI"/>
                <w:color w:val="24292E"/>
                <w:shd w:val="clear" w:color="auto" w:fill="FFFFFF"/>
                <w:lang w:val="en-US"/>
              </w:rPr>
            </w:rPrChange>
          </w:rPr>
          <w:t>adiation management with </w:t>
        </w:r>
        <w:proofErr w:type="spellStart"/>
        <w:r w:rsidR="00EE26DE" w:rsidRPr="00EE26DE">
          <w:rPr>
            <w:rFonts w:eastAsia="Times New Roman"/>
            <w:b/>
            <w:bCs/>
            <w:color w:val="24292E"/>
            <w:sz w:val="26"/>
            <w:szCs w:val="26"/>
            <w:shd w:val="clear" w:color="auto" w:fill="FFFFFF"/>
            <w:lang w:val="en-US"/>
            <w:rPrChange w:id="73" w:author="Foley, Jonathan" w:date="2019-03-01T11:01:00Z">
              <w:rPr>
                <w:rFonts w:ascii="Segoe UI" w:eastAsia="Times New Roman" w:hAnsi="Segoe UI" w:cs="Segoe UI"/>
                <w:b/>
                <w:bCs/>
                <w:color w:val="24292E"/>
                <w:shd w:val="clear" w:color="auto" w:fill="FFFFFF"/>
                <w:lang w:val="en-US"/>
              </w:rPr>
            </w:rPrChange>
          </w:rPr>
          <w:t>M</w:t>
        </w:r>
        <w:r w:rsidR="00EE26DE" w:rsidRPr="00EE26DE">
          <w:rPr>
            <w:rFonts w:eastAsia="Times New Roman"/>
            <w:color w:val="24292E"/>
            <w:sz w:val="26"/>
            <w:szCs w:val="26"/>
            <w:shd w:val="clear" w:color="auto" w:fill="FFFFFF"/>
            <w:lang w:val="en-US"/>
            <w:rPrChange w:id="74" w:author="Foley, Jonathan" w:date="2019-03-01T11:01:00Z">
              <w:rPr>
                <w:rFonts w:ascii="Segoe UI" w:eastAsia="Times New Roman" w:hAnsi="Segoe UI" w:cs="Segoe UI"/>
                <w:color w:val="24292E"/>
                <w:shd w:val="clear" w:color="auto" w:fill="FFFFFF"/>
                <w:lang w:val="en-US"/>
              </w:rPr>
            </w:rPrChange>
          </w:rPr>
          <w:t>ulti </w:t>
        </w:r>
        <w:r w:rsidR="00EE26DE" w:rsidRPr="00EE26DE">
          <w:rPr>
            <w:rFonts w:eastAsia="Times New Roman"/>
            <w:b/>
            <w:bCs/>
            <w:color w:val="24292E"/>
            <w:sz w:val="26"/>
            <w:szCs w:val="26"/>
            <w:shd w:val="clear" w:color="auto" w:fill="FFFFFF"/>
            <w:lang w:val="en-US"/>
            <w:rPrChange w:id="75" w:author="Foley, Jonathan" w:date="2019-03-01T11:01:00Z">
              <w:rPr>
                <w:rFonts w:ascii="Segoe UI" w:eastAsia="Times New Roman" w:hAnsi="Segoe UI" w:cs="Segoe UI"/>
                <w:b/>
                <w:bCs/>
                <w:color w:val="24292E"/>
                <w:shd w:val="clear" w:color="auto" w:fill="FFFFFF"/>
                <w:lang w:val="en-US"/>
              </w:rPr>
            </w:rPrChange>
          </w:rPr>
          <w:t>L</w:t>
        </w:r>
        <w:r w:rsidR="00EE26DE" w:rsidRPr="00EE26DE">
          <w:rPr>
            <w:rFonts w:eastAsia="Times New Roman"/>
            <w:color w:val="24292E"/>
            <w:sz w:val="26"/>
            <w:szCs w:val="26"/>
            <w:shd w:val="clear" w:color="auto" w:fill="FFFFFF"/>
            <w:lang w:val="en-US"/>
            <w:rPrChange w:id="76" w:author="Foley, Jonathan" w:date="2019-03-01T11:01:00Z">
              <w:rPr>
                <w:rFonts w:ascii="Segoe UI" w:eastAsia="Times New Roman" w:hAnsi="Segoe UI" w:cs="Segoe UI"/>
                <w:color w:val="24292E"/>
                <w:shd w:val="clear" w:color="auto" w:fill="FFFFFF"/>
                <w:lang w:val="en-US"/>
              </w:rPr>
            </w:rPrChange>
          </w:rPr>
          <w:t>ayer</w:t>
        </w:r>
        <w:proofErr w:type="spellEnd"/>
        <w:r w:rsidR="00EE26DE" w:rsidRPr="00EE26DE">
          <w:rPr>
            <w:rFonts w:eastAsia="Times New Roman"/>
            <w:color w:val="24292E"/>
            <w:sz w:val="26"/>
            <w:szCs w:val="26"/>
            <w:shd w:val="clear" w:color="auto" w:fill="FFFFFF"/>
            <w:lang w:val="en-US"/>
            <w:rPrChange w:id="77" w:author="Foley, Jonathan" w:date="2019-03-01T11:01:00Z">
              <w:rPr>
                <w:rFonts w:ascii="Segoe UI" w:eastAsia="Times New Roman" w:hAnsi="Segoe UI" w:cs="Segoe UI"/>
                <w:color w:val="24292E"/>
                <w:shd w:val="clear" w:color="auto" w:fill="FFFFFF"/>
                <w:lang w:val="en-US"/>
              </w:rPr>
            </w:rPrChange>
          </w:rPr>
          <w:t xml:space="preserve"> nanostructures</w:t>
        </w:r>
      </w:ins>
      <w:ins w:id="78" w:author="Foley, Jonathan" w:date="2019-03-01T11:01:00Z">
        <w:r w:rsidR="00EE26DE" w:rsidRPr="00EE26DE">
          <w:rPr>
            <w:rFonts w:eastAsia="Times New Roman"/>
            <w:sz w:val="26"/>
            <w:szCs w:val="26"/>
            <w:lang w:val="en-US"/>
            <w:rPrChange w:id="79" w:author="Foley, Jonathan" w:date="2019-03-01T11:01:00Z">
              <w:rPr>
                <w:rFonts w:eastAsia="Times New Roman"/>
                <w:lang w:val="en-US"/>
              </w:rPr>
            </w:rPrChange>
          </w:rPr>
          <w:t xml:space="preserve">), </w:t>
        </w:r>
      </w:ins>
      <w:ins w:id="80" w:author="Foley, Jonathan" w:date="2019-03-01T10:57:00Z">
        <w:r w:rsidR="00EE26DE" w:rsidRPr="00EE26DE">
          <w:rPr>
            <w:sz w:val="26"/>
            <w:szCs w:val="26"/>
          </w:rPr>
          <w:t xml:space="preserve">is a </w:t>
        </w:r>
      </w:ins>
      <w:del w:id="81" w:author="Foley, Jonathan" w:date="2019-03-01T10:57:00Z">
        <w:r w:rsidR="00844BF5" w:rsidRPr="00EE26DE" w:rsidDel="00EE26DE">
          <w:rPr>
            <w:sz w:val="26"/>
            <w:szCs w:val="26"/>
          </w:rPr>
          <w:delText xml:space="preserve">. </w:delText>
        </w:r>
      </w:del>
      <w:moveFromRangeStart w:id="82" w:author="Foley, Jonathan" w:date="2019-03-01T10:56:00Z" w:name="move2330188"/>
      <w:moveFrom w:id="83" w:author="Foley, Jonathan" w:date="2019-03-01T10:56:00Z">
        <w:del w:id="84" w:author="Foley, Jonathan" w:date="2019-03-01T10:57:00Z">
          <w:r w:rsidR="00721AEF" w:rsidRPr="00EE26DE" w:rsidDel="00EE26DE">
            <w:rPr>
              <w:sz w:val="26"/>
              <w:szCs w:val="26"/>
            </w:rPr>
            <w:delText>Applications include</w:delText>
          </w:r>
          <w:r w:rsidR="00844BF5" w:rsidRPr="00EE26DE" w:rsidDel="00EE26DE">
            <w:rPr>
              <w:sz w:val="26"/>
              <w:szCs w:val="26"/>
            </w:rPr>
            <w:delText xml:space="preserve"> STPV, cooling devices and highly efficient light bulbs</w:delText>
          </w:r>
          <w:r w:rsidRPr="00EE26DE" w:rsidDel="00EE26DE">
            <w:rPr>
              <w:sz w:val="26"/>
              <w:szCs w:val="26"/>
            </w:rPr>
            <w:delText xml:space="preserve"> that do not release heat</w:delText>
          </w:r>
          <w:r w:rsidR="00844BF5" w:rsidRPr="00EE26DE" w:rsidDel="00EE26DE">
            <w:rPr>
              <w:sz w:val="26"/>
              <w:szCs w:val="26"/>
            </w:rPr>
            <w:delText xml:space="preserve">. </w:delText>
          </w:r>
        </w:del>
      </w:moveFrom>
      <w:moveFromRangeEnd w:id="82"/>
      <w:del w:id="85" w:author="Foley, Jonathan" w:date="2019-03-01T10:57:00Z">
        <w:r w:rsidR="00844BF5" w:rsidRPr="00EE26DE" w:rsidDel="00EE26DE">
          <w:rPr>
            <w:sz w:val="26"/>
            <w:szCs w:val="26"/>
          </w:rPr>
          <w:delText xml:space="preserve">We have developed a </w:delText>
        </w:r>
      </w:del>
      <w:r w:rsidR="00844BF5" w:rsidRPr="00EE26DE">
        <w:rPr>
          <w:sz w:val="26"/>
          <w:szCs w:val="26"/>
        </w:rPr>
        <w:t>computatio</w:t>
      </w:r>
      <w:r w:rsidRPr="00EE26DE">
        <w:rPr>
          <w:sz w:val="26"/>
          <w:szCs w:val="26"/>
        </w:rPr>
        <w:t>nal engine</w:t>
      </w:r>
      <w:ins w:id="86" w:author="Foley, Jonathan" w:date="2019-03-01T10:57:00Z">
        <w:r w:rsidR="00EE26DE" w:rsidRPr="00EE26DE">
          <w:rPr>
            <w:sz w:val="26"/>
            <w:szCs w:val="26"/>
          </w:rPr>
          <w:t xml:space="preserve"> </w:t>
        </w:r>
      </w:ins>
      <w:ins w:id="87" w:author="Foley, Jonathan" w:date="2019-03-01T10:59:00Z">
        <w:r w:rsidR="00EE26DE" w:rsidRPr="00EE26DE">
          <w:rPr>
            <w:sz w:val="26"/>
            <w:szCs w:val="26"/>
          </w:rPr>
          <w:t>for</w:t>
        </w:r>
      </w:ins>
      <w:ins w:id="88" w:author="Foley, Jonathan" w:date="2019-03-01T10:57:00Z">
        <w:r w:rsidR="00EE26DE" w:rsidRPr="00EE26DE">
          <w:rPr>
            <w:sz w:val="26"/>
            <w:szCs w:val="26"/>
          </w:rPr>
          <w:t xml:space="preserve"> materials which can be </w:t>
        </w:r>
      </w:ins>
      <w:ins w:id="89" w:author="Foley, Jonathan" w:date="2019-03-01T10:59:00Z">
        <w:r w:rsidR="00EE26DE" w:rsidRPr="00EE26DE">
          <w:rPr>
            <w:sz w:val="26"/>
            <w:szCs w:val="26"/>
          </w:rPr>
          <w:t>leveraged for these and other technologies where the control of optical and/or thermal radiation properties are paramount.</w:t>
        </w:r>
      </w:ins>
      <w:del w:id="90" w:author="Foley, Jonathan" w:date="2019-03-01T10:59:00Z">
        <w:r w:rsidRPr="00EE26DE" w:rsidDel="00EE26DE">
          <w:rPr>
            <w:sz w:val="26"/>
            <w:szCs w:val="26"/>
          </w:rPr>
          <w:delText>,</w:delText>
        </w:r>
      </w:del>
      <w:r w:rsidRPr="00EE26DE">
        <w:rPr>
          <w:sz w:val="26"/>
          <w:szCs w:val="26"/>
        </w:rPr>
        <w:t xml:space="preserve"> </w:t>
      </w:r>
      <w:del w:id="91" w:author="Foley, Jonathan" w:date="2019-03-01T10:59:00Z">
        <w:r w:rsidRPr="00EE26DE" w:rsidDel="00EE26DE">
          <w:rPr>
            <w:sz w:val="26"/>
            <w:szCs w:val="26"/>
          </w:rPr>
          <w:delText>Wp</w:delText>
        </w:r>
        <w:r w:rsidR="00721AEF" w:rsidRPr="00EE26DE" w:rsidDel="00EE26DE">
          <w:rPr>
            <w:sz w:val="26"/>
            <w:szCs w:val="26"/>
          </w:rPr>
          <w:delText>t</w:delText>
        </w:r>
        <w:r w:rsidR="00844BF5" w:rsidRPr="00EE26DE" w:rsidDel="00EE26DE">
          <w:rPr>
            <w:sz w:val="26"/>
            <w:szCs w:val="26"/>
          </w:rPr>
          <w:delText xml:space="preserve">herml, </w:delText>
        </w:r>
      </w:del>
      <w:ins w:id="92" w:author="Foley, Jonathan" w:date="2019-03-01T10:59:00Z">
        <w:r w:rsidR="00EE26DE" w:rsidRPr="00EE26DE">
          <w:rPr>
            <w:sz w:val="26"/>
            <w:szCs w:val="26"/>
          </w:rPr>
          <w:t>Spec</w:t>
        </w:r>
      </w:ins>
      <w:ins w:id="93" w:author="Foley, Jonathan" w:date="2019-03-01T11:00:00Z">
        <w:r w:rsidR="00EE26DE" w:rsidRPr="00EE26DE">
          <w:rPr>
            <w:sz w:val="26"/>
            <w:szCs w:val="26"/>
          </w:rPr>
          <w:t xml:space="preserve">ifically, </w:t>
        </w:r>
      </w:ins>
      <w:del w:id="94" w:author="Foley, Jonathan" w:date="2019-03-01T11:02:00Z">
        <w:r w:rsidR="00844BF5" w:rsidRPr="00EE26DE" w:rsidDel="00EE26DE">
          <w:rPr>
            <w:sz w:val="26"/>
            <w:szCs w:val="26"/>
          </w:rPr>
          <w:delText>which has the</w:delText>
        </w:r>
      </w:del>
      <w:proofErr w:type="spellStart"/>
      <w:ins w:id="95" w:author="Foley, Jonathan" w:date="2019-03-01T11:02:00Z">
        <w:r w:rsidR="00EE26DE">
          <w:rPr>
            <w:sz w:val="26"/>
            <w:szCs w:val="26"/>
          </w:rPr>
          <w:t>WPTherml</w:t>
        </w:r>
      </w:ins>
      <w:proofErr w:type="spellEnd"/>
      <w:r w:rsidR="00844BF5" w:rsidRPr="00EE26DE">
        <w:rPr>
          <w:sz w:val="26"/>
          <w:szCs w:val="26"/>
        </w:rPr>
        <w:t xml:space="preserve"> </w:t>
      </w:r>
      <w:del w:id="96" w:author="Foley, Jonathan" w:date="2019-03-01T11:02:00Z">
        <w:r w:rsidR="00844BF5" w:rsidRPr="00EE26DE" w:rsidDel="00EE26DE">
          <w:rPr>
            <w:sz w:val="26"/>
            <w:szCs w:val="26"/>
          </w:rPr>
          <w:delText>ability</w:delText>
        </w:r>
        <w:r w:rsidRPr="00EE26DE" w:rsidDel="00EE26DE">
          <w:rPr>
            <w:sz w:val="26"/>
            <w:szCs w:val="26"/>
          </w:rPr>
          <w:delText xml:space="preserve"> to help</w:delText>
        </w:r>
      </w:del>
      <w:ins w:id="97" w:author="Foley, Jonathan" w:date="2019-03-01T11:02:00Z">
        <w:r w:rsidR="00EE26DE">
          <w:rPr>
            <w:sz w:val="26"/>
            <w:szCs w:val="26"/>
          </w:rPr>
          <w:t>can be utilized to simulate and</w:t>
        </w:r>
      </w:ins>
      <w:r w:rsidRPr="00EE26DE">
        <w:rPr>
          <w:sz w:val="26"/>
          <w:szCs w:val="26"/>
        </w:rPr>
        <w:t xml:space="preserve"> design multilayer </w:t>
      </w:r>
      <w:del w:id="98" w:author="Foley, Jonathan" w:date="2019-03-01T11:02:00Z">
        <w:r w:rsidRPr="00EE26DE" w:rsidDel="00EE26DE">
          <w:rPr>
            <w:sz w:val="26"/>
            <w:szCs w:val="26"/>
          </w:rPr>
          <w:delText>nano-</w:delText>
        </w:r>
        <w:r w:rsidR="00844BF5" w:rsidRPr="00EE26DE" w:rsidDel="00EE26DE">
          <w:rPr>
            <w:sz w:val="26"/>
            <w:szCs w:val="26"/>
          </w:rPr>
          <w:delText xml:space="preserve">structures </w:delText>
        </w:r>
      </w:del>
      <w:ins w:id="99" w:author="Foley, Jonathan" w:date="2019-03-01T11:02:00Z">
        <w:r w:rsidR="00EE26DE">
          <w:rPr>
            <w:sz w:val="26"/>
            <w:szCs w:val="26"/>
          </w:rPr>
          <w:t xml:space="preserve">planar nanostructures </w:t>
        </w:r>
      </w:ins>
      <w:ins w:id="100" w:author="Foley, Jonathan" w:date="2019-03-01T11:03:00Z">
        <w:r w:rsidR="00EE26DE">
          <w:rPr>
            <w:sz w:val="26"/>
            <w:szCs w:val="26"/>
          </w:rPr>
          <w:t>made from isotropic media</w:t>
        </w:r>
      </w:ins>
      <w:del w:id="101" w:author="Foley, Jonathan" w:date="2019-03-01T11:03:00Z">
        <w:r w:rsidR="00844BF5" w:rsidRPr="00EE26DE" w:rsidDel="00EE26DE">
          <w:rPr>
            <w:sz w:val="26"/>
            <w:szCs w:val="26"/>
          </w:rPr>
          <w:delText>for heat management with a large array of u</w:delText>
        </w:r>
        <w:r w:rsidRPr="00EE26DE" w:rsidDel="00EE26DE">
          <w:rPr>
            <w:sz w:val="26"/>
            <w:szCs w:val="26"/>
          </w:rPr>
          <w:delText>ses</w:delText>
        </w:r>
      </w:del>
      <w:r w:rsidRPr="00EE26DE">
        <w:rPr>
          <w:sz w:val="26"/>
          <w:szCs w:val="26"/>
        </w:rPr>
        <w:t xml:space="preserve">. </w:t>
      </w:r>
      <w:del w:id="102" w:author="Foley, Jonathan" w:date="2019-03-01T11:04:00Z">
        <w:r w:rsidRPr="00EE26DE" w:rsidDel="00EE26DE">
          <w:rPr>
            <w:sz w:val="26"/>
            <w:szCs w:val="26"/>
          </w:rPr>
          <w:delText>Wp</w:delText>
        </w:r>
        <w:r w:rsidR="00844BF5" w:rsidRPr="00EE26DE" w:rsidDel="00EE26DE">
          <w:rPr>
            <w:sz w:val="26"/>
            <w:szCs w:val="26"/>
          </w:rPr>
          <w:delText xml:space="preserve">therml </w:delText>
        </w:r>
      </w:del>
      <w:proofErr w:type="spellStart"/>
      <w:ins w:id="103" w:author="Foley, Jonathan" w:date="2019-03-01T11:04:00Z">
        <w:r w:rsidR="00EE26DE" w:rsidRPr="00EE26DE">
          <w:rPr>
            <w:sz w:val="26"/>
            <w:szCs w:val="26"/>
          </w:rPr>
          <w:t>W</w:t>
        </w:r>
        <w:r w:rsidR="00EE26DE">
          <w:rPr>
            <w:sz w:val="26"/>
            <w:szCs w:val="26"/>
          </w:rPr>
          <w:t>PTherml</w:t>
        </w:r>
        <w:proofErr w:type="spellEnd"/>
        <w:r w:rsidR="00EE26DE" w:rsidRPr="00EE26DE">
          <w:rPr>
            <w:sz w:val="26"/>
            <w:szCs w:val="26"/>
          </w:rPr>
          <w:t xml:space="preserve"> </w:t>
        </w:r>
      </w:ins>
      <w:del w:id="104" w:author="Foley, Jonathan" w:date="2019-03-01T11:04:00Z">
        <w:r w:rsidR="00844BF5" w:rsidRPr="00EE26DE" w:rsidDel="00EE26DE">
          <w:rPr>
            <w:sz w:val="26"/>
            <w:szCs w:val="26"/>
          </w:rPr>
          <w:delText>produces useful calculations,</w:delText>
        </w:r>
      </w:del>
      <w:ins w:id="105" w:author="Foley, Jonathan" w:date="2019-03-01T11:04:00Z">
        <w:r w:rsidR="00EE26DE">
          <w:rPr>
            <w:sz w:val="26"/>
            <w:szCs w:val="26"/>
          </w:rPr>
          <w:t>computes</w:t>
        </w:r>
      </w:ins>
      <w:r w:rsidR="00844BF5" w:rsidRPr="00EE26DE">
        <w:rPr>
          <w:sz w:val="26"/>
          <w:szCs w:val="26"/>
        </w:rPr>
        <w:t xml:space="preserve"> spectra</w:t>
      </w:r>
      <w:ins w:id="106" w:author="Foley, Jonathan" w:date="2019-03-01T11:04:00Z">
        <w:r w:rsidR="00EE26DE">
          <w:rPr>
            <w:sz w:val="26"/>
            <w:szCs w:val="26"/>
          </w:rPr>
          <w:t xml:space="preserve">l properties </w:t>
        </w:r>
        <w:proofErr w:type="gramStart"/>
        <w:r w:rsidR="00EE26DE">
          <w:rPr>
            <w:sz w:val="26"/>
            <w:szCs w:val="26"/>
          </w:rPr>
          <w:t xml:space="preserve">and </w:t>
        </w:r>
      </w:ins>
      <w:r w:rsidR="00844BF5" w:rsidRPr="00EE26DE">
        <w:rPr>
          <w:sz w:val="26"/>
          <w:szCs w:val="26"/>
        </w:rPr>
        <w:t xml:space="preserve"> </w:t>
      </w:r>
      <w:proofErr w:type="spellStart"/>
      <w:r w:rsidR="00844BF5" w:rsidRPr="00EE26DE">
        <w:rPr>
          <w:sz w:val="26"/>
          <w:szCs w:val="26"/>
        </w:rPr>
        <w:t>and</w:t>
      </w:r>
      <w:proofErr w:type="spellEnd"/>
      <w:proofErr w:type="gramEnd"/>
      <w:r w:rsidR="00844BF5" w:rsidRPr="00EE26DE">
        <w:rPr>
          <w:sz w:val="26"/>
          <w:szCs w:val="26"/>
        </w:rPr>
        <w:t xml:space="preserve"> images for</w:t>
      </w:r>
      <w:r w:rsidRPr="00EE26DE">
        <w:rPr>
          <w:sz w:val="26"/>
          <w:szCs w:val="26"/>
        </w:rPr>
        <w:t xml:space="preserve"> the design of multi-layer </w:t>
      </w:r>
      <w:proofErr w:type="spellStart"/>
      <w:r w:rsidRPr="00EE26DE">
        <w:rPr>
          <w:sz w:val="26"/>
          <w:szCs w:val="26"/>
        </w:rPr>
        <w:t>nano</w:t>
      </w:r>
      <w:proofErr w:type="spellEnd"/>
      <w:r w:rsidRPr="00EE26DE">
        <w:rPr>
          <w:sz w:val="26"/>
          <w:szCs w:val="26"/>
        </w:rPr>
        <w:t>-</w:t>
      </w:r>
      <w:r w:rsidR="00844BF5" w:rsidRPr="00EE26DE">
        <w:rPr>
          <w:sz w:val="26"/>
          <w:szCs w:val="26"/>
        </w:rPr>
        <w:t>structures. These structures could have applications in STPV, TPV, cooling power, and highly efficient light bulbs.</w:t>
      </w:r>
      <w:r w:rsidR="00721AEF" w:rsidRPr="00EE26DE">
        <w:rPr>
          <w:sz w:val="26"/>
          <w:szCs w:val="26"/>
        </w:rPr>
        <w:t xml:space="preserve"> </w:t>
      </w:r>
      <w:r w:rsidR="00844BF5" w:rsidRPr="00EE26DE">
        <w:rPr>
          <w:sz w:val="26"/>
          <w:szCs w:val="26"/>
        </w:rPr>
        <w:t>Management of photo</w:t>
      </w:r>
      <w:r w:rsidR="00721AEF" w:rsidRPr="00EE26DE">
        <w:rPr>
          <w:sz w:val="26"/>
          <w:szCs w:val="26"/>
        </w:rPr>
        <w:t>nic</w:t>
      </w:r>
      <w:r w:rsidR="00844BF5" w:rsidRPr="00EE26DE">
        <w:rPr>
          <w:sz w:val="26"/>
          <w:szCs w:val="26"/>
        </w:rPr>
        <w:t xml:space="preserve"> thermal energies as an energy source may have many beneficial impacts, in multiple markets including clean energy, military use and the consumer market. Concentrated solar power as an STPV application that has benefits for all of the listed markets. U</w:t>
      </w:r>
      <w:r w:rsidRPr="00EE26DE">
        <w:rPr>
          <w:sz w:val="26"/>
          <w:szCs w:val="26"/>
        </w:rPr>
        <w:t xml:space="preserve">sing </w:t>
      </w:r>
      <w:proofErr w:type="spellStart"/>
      <w:r w:rsidRPr="00EE26DE">
        <w:rPr>
          <w:sz w:val="26"/>
          <w:szCs w:val="26"/>
        </w:rPr>
        <w:t>Wptherml</w:t>
      </w:r>
      <w:proofErr w:type="spellEnd"/>
      <w:r w:rsidRPr="00EE26DE">
        <w:rPr>
          <w:sz w:val="26"/>
          <w:szCs w:val="26"/>
        </w:rPr>
        <w:t xml:space="preserve"> a multilayer </w:t>
      </w:r>
      <w:proofErr w:type="spellStart"/>
      <w:r w:rsidRPr="00EE26DE">
        <w:rPr>
          <w:sz w:val="26"/>
          <w:szCs w:val="26"/>
        </w:rPr>
        <w:t>nano</w:t>
      </w:r>
      <w:proofErr w:type="spellEnd"/>
      <w:r w:rsidRPr="00EE26DE">
        <w:rPr>
          <w:sz w:val="26"/>
          <w:szCs w:val="26"/>
        </w:rPr>
        <w:t>-</w:t>
      </w:r>
      <w:r w:rsidR="00844BF5" w:rsidRPr="00EE26DE">
        <w:rPr>
          <w:sz w:val="26"/>
          <w:szCs w:val="26"/>
        </w:rPr>
        <w:lastRenderedPageBreak/>
        <w:t>structure can be designed to produce a light spectrum that closely matches that of the response function of a PV cell to have maximum energy conversion.</w:t>
      </w:r>
      <w:r w:rsidR="005A7691" w:rsidRPr="00EE26DE">
        <w:rPr>
          <w:sz w:val="26"/>
          <w:szCs w:val="26"/>
        </w:rPr>
        <w:t xml:space="preserve"> </w:t>
      </w:r>
      <w:r w:rsidR="00844BF5" w:rsidRPr="00EE26DE">
        <w:rPr>
          <w:sz w:val="26"/>
          <w:szCs w:val="26"/>
        </w:rPr>
        <w:t>The response function of a PV</w:t>
      </w:r>
      <w:r w:rsidR="00844BF5" w:rsidRPr="00EE26DE">
        <w:rPr>
          <w:szCs w:val="26"/>
          <w:rPrChange w:id="107" w:author="Foley, Jonathan" w:date="2019-03-01T11:01:00Z">
            <w:rPr>
              <w:sz w:val="26"/>
              <w:szCs w:val="26"/>
            </w:rPr>
          </w:rPrChange>
        </w:rPr>
        <w:t xml:space="preserve"> </w:t>
      </w:r>
      <w:r w:rsidR="00844BF5" w:rsidRPr="00721AEF">
        <w:rPr>
          <w:sz w:val="26"/>
          <w:szCs w:val="26"/>
        </w:rPr>
        <w:t>cel</w:t>
      </w:r>
      <w:r w:rsidR="005A7691" w:rsidRPr="00721AEF">
        <w:rPr>
          <w:sz w:val="26"/>
          <w:szCs w:val="26"/>
        </w:rPr>
        <w:t>l</w:t>
      </w:r>
      <w:r w:rsidR="00844BF5" w:rsidRPr="00721AEF">
        <w:rPr>
          <w:sz w:val="26"/>
          <w:szCs w:val="26"/>
        </w:rPr>
        <w:t xml:space="preserve"> is unique to the crystalline structure of the PV cell and the band gap energy of the crystal. If the thermal emission can be tailored into the proper range of </w:t>
      </w:r>
      <w:r w:rsidR="005A7691" w:rsidRPr="00721AEF">
        <w:rPr>
          <w:sz w:val="26"/>
          <w:szCs w:val="26"/>
        </w:rPr>
        <w:t>wavelengths,</w:t>
      </w:r>
      <w:r w:rsidR="00844BF5" w:rsidRPr="00721AEF">
        <w:rPr>
          <w:sz w:val="26"/>
          <w:szCs w:val="26"/>
        </w:rPr>
        <w:t xml:space="preserve"> then the energy conversion will have high efficiency.</w:t>
      </w:r>
    </w:p>
    <w:p w14:paraId="6F231558" w14:textId="77777777" w:rsidR="00844BF5" w:rsidRPr="00721AEF" w:rsidRDefault="00844BF5" w:rsidP="00844BF5">
      <w:pPr>
        <w:rPr>
          <w:sz w:val="26"/>
          <w:szCs w:val="26"/>
        </w:rPr>
      </w:pPr>
    </w:p>
    <w:p w14:paraId="2FF6B3E0" w14:textId="7FF659BC" w:rsidR="00844BF5" w:rsidRPr="00721AEF" w:rsidRDefault="00844BF5" w:rsidP="00844BF5">
      <w:pPr>
        <w:rPr>
          <w:i/>
          <w:sz w:val="26"/>
          <w:szCs w:val="26"/>
        </w:rPr>
      </w:pPr>
      <w:r w:rsidRPr="00721AEF">
        <w:rPr>
          <w:i/>
          <w:sz w:val="26"/>
          <w:szCs w:val="26"/>
        </w:rPr>
        <w:t>Response function pictures</w:t>
      </w:r>
    </w:p>
    <w:p w14:paraId="29F51D64" w14:textId="77777777" w:rsidR="008F20B9" w:rsidRDefault="003840D9" w:rsidP="008F20B9">
      <w:pPr>
        <w:keepNext/>
        <w:jc w:val="center"/>
      </w:pPr>
      <w:r w:rsidRPr="00721AEF">
        <w:rPr>
          <w:i/>
          <w:noProof/>
          <w:sz w:val="26"/>
          <w:szCs w:val="26"/>
          <w:lang w:val="en-US"/>
        </w:rPr>
        <w:drawing>
          <wp:inline distT="0" distB="0" distL="0" distR="0" wp14:anchorId="778C0981" wp14:editId="67CF5D2E">
            <wp:extent cx="2796540" cy="2006678"/>
            <wp:effectExtent l="0" t="0" r="381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2815750" cy="2020463"/>
                    </a:xfrm>
                    <a:prstGeom prst="rect">
                      <a:avLst/>
                    </a:prstGeom>
                  </pic:spPr>
                </pic:pic>
              </a:graphicData>
            </a:graphic>
          </wp:inline>
        </w:drawing>
      </w:r>
    </w:p>
    <w:p w14:paraId="28DD8266" w14:textId="664A0B43" w:rsidR="003840D9" w:rsidRPr="00721AEF" w:rsidRDefault="008F20B9" w:rsidP="008F20B9">
      <w:pPr>
        <w:pStyle w:val="Caption"/>
        <w:jc w:val="center"/>
        <w:rPr>
          <w:i w:val="0"/>
          <w:sz w:val="26"/>
          <w:szCs w:val="26"/>
        </w:rPr>
      </w:pPr>
      <w:r>
        <w:t xml:space="preserve">Figure </w:t>
      </w:r>
      <w:r>
        <w:fldChar w:fldCharType="begin"/>
      </w:r>
      <w:r>
        <w:instrText xml:space="preserve"> SEQ Figure \* ARABIC </w:instrText>
      </w:r>
      <w:r>
        <w:fldChar w:fldCharType="separate"/>
      </w:r>
      <w:r w:rsidR="003700A5">
        <w:rPr>
          <w:noProof/>
        </w:rPr>
        <w:t>1</w:t>
      </w:r>
      <w:r>
        <w:fldChar w:fldCharType="end"/>
      </w:r>
      <w:r>
        <w:t xml:space="preserve"> Response </w:t>
      </w:r>
      <w:proofErr w:type="spellStart"/>
      <w:r>
        <w:t>funtions</w:t>
      </w:r>
      <w:proofErr w:type="spellEnd"/>
      <w:r>
        <w:t xml:space="preserve"> of </w:t>
      </w:r>
      <w:proofErr w:type="spellStart"/>
      <w:r>
        <w:t>InGaAsSb</w:t>
      </w:r>
      <w:proofErr w:type="spellEnd"/>
      <w:r>
        <w:t xml:space="preserve"> and </w:t>
      </w:r>
      <w:proofErr w:type="spellStart"/>
      <w:r>
        <w:t>GasSb</w:t>
      </w:r>
      <w:proofErr w:type="spellEnd"/>
      <w:r>
        <w:t xml:space="preserve"> PV cells. An emitter that emit photons at wave lengths under the two curves will be absorbed. </w:t>
      </w:r>
      <w:r w:rsidR="003700A5">
        <w:t>Photons</w:t>
      </w:r>
      <w:r>
        <w:t xml:space="preserve"> at the wavelength of the local maxima will be fully absorbed</w:t>
      </w:r>
      <w:r w:rsidR="003700A5">
        <w:t>. Photons below or above the maximum absorbance will not have all of its energy absorbed</w:t>
      </w:r>
    </w:p>
    <w:p w14:paraId="265F6939" w14:textId="77777777" w:rsidR="00844BF5" w:rsidRPr="00721AEF" w:rsidRDefault="00844BF5" w:rsidP="00844BF5">
      <w:pPr>
        <w:rPr>
          <w:i/>
          <w:sz w:val="26"/>
          <w:szCs w:val="26"/>
        </w:rPr>
      </w:pPr>
    </w:p>
    <w:p w14:paraId="3554892C" w14:textId="77777777" w:rsidR="00844BF5" w:rsidRPr="00721AEF" w:rsidRDefault="00844BF5" w:rsidP="00844BF5">
      <w:pPr>
        <w:rPr>
          <w:sz w:val="26"/>
          <w:szCs w:val="26"/>
        </w:rPr>
      </w:pPr>
    </w:p>
    <w:p w14:paraId="071F322F" w14:textId="17BEDE0F" w:rsidR="00844BF5" w:rsidRDefault="00844BF5" w:rsidP="00844BF5">
      <w:pPr>
        <w:rPr>
          <w:sz w:val="26"/>
          <w:szCs w:val="26"/>
        </w:rPr>
      </w:pPr>
      <w:r w:rsidRPr="00721AEF">
        <w:rPr>
          <w:sz w:val="26"/>
          <w:szCs w:val="26"/>
        </w:rPr>
        <w:tab/>
        <w:t xml:space="preserve">The core of </w:t>
      </w:r>
      <w:proofErr w:type="spellStart"/>
      <w:r w:rsidRPr="00721AEF">
        <w:rPr>
          <w:sz w:val="26"/>
          <w:szCs w:val="26"/>
        </w:rPr>
        <w:t>WPtherml</w:t>
      </w:r>
      <w:proofErr w:type="spellEnd"/>
      <w:r w:rsidRPr="00721AEF">
        <w:rPr>
          <w:sz w:val="26"/>
          <w:szCs w:val="26"/>
        </w:rPr>
        <w:t xml:space="preserve"> is the transfer matrix method (TMM) (eq1). TMM is built up from a sequence of matrices, matrix P (eq2), matrix D (eq3) and the Inverse of matrix </w:t>
      </w:r>
      <w:proofErr w:type="spellStart"/>
      <w:r w:rsidRPr="00721AEF">
        <w:rPr>
          <w:sz w:val="26"/>
          <w:szCs w:val="26"/>
        </w:rPr>
        <w:t>D.The</w:t>
      </w:r>
      <w:proofErr w:type="spellEnd"/>
      <w:r w:rsidRPr="00721AEF">
        <w:rPr>
          <w:sz w:val="26"/>
          <w:szCs w:val="26"/>
        </w:rPr>
        <w:t xml:space="preserve"> sequence is multiplied for n layers of material where air is a </w:t>
      </w:r>
      <w:r w:rsidR="003476AE" w:rsidRPr="00721AEF">
        <w:rPr>
          <w:sz w:val="26"/>
          <w:szCs w:val="26"/>
        </w:rPr>
        <w:t>semi-infinite</w:t>
      </w:r>
      <w:r w:rsidRPr="00721AEF">
        <w:rPr>
          <w:sz w:val="26"/>
          <w:szCs w:val="26"/>
        </w:rPr>
        <w:t xml:space="preserve"> layer. The P matrix considers the thickness of each layer. The D matrix considers Snell’s law and how the angle of the light vector changes when changing layers. The D matrix is also specific to the polarization of the light traversing the surface, “s” or “p”. The resulting matrix “M” is then used to find the emissivity by multiplying the magnitudes of transmission and reflection by their complex conjugate the real values for transmission and reflection are calculated. The magnitude of reflectance is calculated by dividing M</w:t>
      </w:r>
      <w:r w:rsidRPr="00721AEF">
        <w:rPr>
          <w:sz w:val="26"/>
          <w:szCs w:val="26"/>
          <w:vertAlign w:val="subscript"/>
        </w:rPr>
        <w:t>2</w:t>
      </w:r>
      <w:proofErr w:type="gramStart"/>
      <w:r w:rsidRPr="00721AEF">
        <w:rPr>
          <w:sz w:val="26"/>
          <w:szCs w:val="26"/>
          <w:vertAlign w:val="subscript"/>
        </w:rPr>
        <w:t>,1</w:t>
      </w:r>
      <w:proofErr w:type="gramEnd"/>
      <w:r w:rsidRPr="00721AEF">
        <w:rPr>
          <w:sz w:val="26"/>
          <w:szCs w:val="26"/>
        </w:rPr>
        <w:t xml:space="preserve"> by M</w:t>
      </w:r>
      <w:r w:rsidRPr="00721AEF">
        <w:rPr>
          <w:sz w:val="26"/>
          <w:szCs w:val="26"/>
          <w:vertAlign w:val="subscript"/>
        </w:rPr>
        <w:t>1,1</w:t>
      </w:r>
      <w:r w:rsidRPr="00721AEF">
        <w:rPr>
          <w:sz w:val="26"/>
          <w:szCs w:val="26"/>
        </w:rPr>
        <w:t xml:space="preserve"> from the transfer matrix method. The magnitude of transmission is calculated by dividing one by M</w:t>
      </w:r>
      <w:r w:rsidRPr="00721AEF">
        <w:rPr>
          <w:sz w:val="26"/>
          <w:szCs w:val="26"/>
          <w:vertAlign w:val="subscript"/>
        </w:rPr>
        <w:t>1</w:t>
      </w:r>
      <w:proofErr w:type="gramStart"/>
      <w:r w:rsidRPr="00721AEF">
        <w:rPr>
          <w:sz w:val="26"/>
          <w:szCs w:val="26"/>
          <w:vertAlign w:val="subscript"/>
        </w:rPr>
        <w:t>,1</w:t>
      </w:r>
      <w:proofErr w:type="gramEnd"/>
      <w:r w:rsidRPr="00721AEF">
        <w:rPr>
          <w:sz w:val="26"/>
          <w:szCs w:val="26"/>
        </w:rPr>
        <w:t xml:space="preserve"> from the transfer matrix method. Kirchhoff’s law is then used to calculate emissivity which is equivalent to emissivity (</w:t>
      </w:r>
      <w:proofErr w:type="spellStart"/>
      <w:r w:rsidRPr="00721AEF">
        <w:rPr>
          <w:sz w:val="26"/>
          <w:szCs w:val="26"/>
        </w:rPr>
        <w:t>rousac</w:t>
      </w:r>
      <w:proofErr w:type="spellEnd"/>
      <w:r w:rsidR="00721AEF">
        <w:rPr>
          <w:sz w:val="26"/>
          <w:szCs w:val="26"/>
        </w:rPr>
        <w:t xml:space="preserve"> and </w:t>
      </w:r>
      <w:proofErr w:type="spellStart"/>
      <w:r w:rsidR="00721AEF">
        <w:rPr>
          <w:sz w:val="26"/>
          <w:szCs w:val="26"/>
        </w:rPr>
        <w:t>rousac</w:t>
      </w:r>
      <w:proofErr w:type="spellEnd"/>
      <w:r w:rsidRPr="00721AEF">
        <w:rPr>
          <w:sz w:val="26"/>
          <w:szCs w:val="26"/>
        </w:rPr>
        <w:t xml:space="preserve">). The emissivity is finally multiplied by the black body spectrum at the specific temperature of the structure to determine the thermal emission of a </w:t>
      </w:r>
      <w:r w:rsidR="003476AE" w:rsidRPr="00721AEF">
        <w:rPr>
          <w:sz w:val="26"/>
          <w:szCs w:val="26"/>
        </w:rPr>
        <w:t>multi-layered</w:t>
      </w:r>
      <w:r w:rsidRPr="00721AEF">
        <w:rPr>
          <w:sz w:val="26"/>
          <w:szCs w:val="26"/>
        </w:rPr>
        <w:t xml:space="preserve"> </w:t>
      </w:r>
      <w:proofErr w:type="spellStart"/>
      <w:r w:rsidRPr="00721AEF">
        <w:rPr>
          <w:sz w:val="26"/>
          <w:szCs w:val="26"/>
        </w:rPr>
        <w:t>nano</w:t>
      </w:r>
      <w:proofErr w:type="spellEnd"/>
      <w:r w:rsidRPr="00721AEF">
        <w:rPr>
          <w:sz w:val="26"/>
          <w:szCs w:val="26"/>
        </w:rPr>
        <w:t xml:space="preserve"> structure. The thermal emission spectrum can be compared to ideal functions to determine the usefulness of a structure</w:t>
      </w:r>
      <w:r w:rsidR="00721AEF">
        <w:rPr>
          <w:sz w:val="26"/>
          <w:szCs w:val="26"/>
        </w:rPr>
        <w:t>.</w:t>
      </w:r>
    </w:p>
    <w:p w14:paraId="105995B5" w14:textId="1354E00A" w:rsidR="00721AEF" w:rsidRDefault="003A106F" w:rsidP="00844BF5">
      <w:pPr>
        <w:rPr>
          <w:sz w:val="26"/>
          <w:szCs w:val="26"/>
        </w:rPr>
      </w:pPr>
      <m:oMathPara>
        <m:oMath>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sSub>
                      <m:sSubPr>
                        <m:ctrlPr>
                          <w:rPr>
                            <w:rFonts w:ascii="Cambria Math" w:hAnsi="Cambria Math"/>
                            <w:i/>
                          </w:rPr>
                        </m:ctrlPr>
                      </m:sSubPr>
                      <m:e>
                        <m:r>
                          <w:rPr>
                            <w:rFonts w:ascii="Cambria Math" w:hAnsi="Cambria Math"/>
                          </w:rPr>
                          <m:t>M</m:t>
                        </m:r>
                      </m:e>
                      <m:sub>
                        <m:r>
                          <w:rPr>
                            <w:rFonts w:ascii="Cambria Math" w:hAnsi="Cambria Math"/>
                          </w:rPr>
                          <m:t>1,2</m:t>
                        </m:r>
                      </m:sub>
                    </m:sSub>
                  </m:e>
                </m:mr>
                <m:mr>
                  <m:e>
                    <m:sSub>
                      <m:sSubPr>
                        <m:ctrlPr>
                          <w:rPr>
                            <w:rFonts w:ascii="Cambria Math" w:hAnsi="Cambria Math"/>
                            <w:i/>
                          </w:rPr>
                        </m:ctrlPr>
                      </m:sSubPr>
                      <m:e>
                        <m:r>
                          <w:rPr>
                            <w:rFonts w:ascii="Cambria Math" w:hAnsi="Cambria Math"/>
                          </w:rPr>
                          <m:t>M</m:t>
                        </m:r>
                      </m:e>
                      <m:sub>
                        <m:r>
                          <w:rPr>
                            <w:rFonts w:ascii="Cambria Math" w:hAnsi="Cambria Math"/>
                          </w:rPr>
                          <m:t>2,1</m:t>
                        </m:r>
                      </m:sub>
                    </m:sSub>
                  </m:e>
                  <m:e>
                    <m:sSub>
                      <m:sSubPr>
                        <m:ctrlPr>
                          <w:rPr>
                            <w:rFonts w:ascii="Cambria Math" w:hAnsi="Cambria Math"/>
                            <w:i/>
                          </w:rPr>
                        </m:ctrlPr>
                      </m:sSubPr>
                      <m:e>
                        <m:r>
                          <w:rPr>
                            <w:rFonts w:ascii="Cambria Math" w:hAnsi="Cambria Math"/>
                          </w:rPr>
                          <m:t>M</m:t>
                        </m:r>
                      </m:e>
                      <m:sub>
                        <m:r>
                          <w:rPr>
                            <w:rFonts w:ascii="Cambria Math" w:hAnsi="Cambria Math"/>
                          </w:rPr>
                          <m:t>2,2</m:t>
                        </m:r>
                      </m:sub>
                    </m:sSub>
                  </m:e>
                </m:mr>
              </m:m>
            </m:e>
          </m:d>
          <m:r>
            <w:rPr>
              <w:rFonts w:ascii="Cambria Math" w:hAnsi="Cambria Math"/>
            </w:rPr>
            <m:t>=</m:t>
          </m:r>
          <m:sSubSup>
            <m:sSubSupPr>
              <m:ctrlPr>
                <w:rPr>
                  <w:rFonts w:ascii="Cambria Math" w:hAnsi="Cambria Math"/>
                  <w:b/>
                </w:rPr>
              </m:ctrlPr>
            </m:sSubSupPr>
            <m:e>
              <m:r>
                <m:rPr>
                  <m:sty m:val="b"/>
                </m:rPr>
                <w:rPr>
                  <w:rFonts w:ascii="Cambria Math" w:hAnsi="Cambria Math"/>
                </w:rPr>
                <m:t>D</m:t>
              </m:r>
            </m:e>
            <m:sub>
              <m:r>
                <m:rPr>
                  <m:sty m:val="p"/>
                </m:rPr>
                <w:rPr>
                  <w:rFonts w:ascii="Cambria Math" w:hAnsi="Cambria Math"/>
                </w:rPr>
                <m:t>1</m:t>
              </m:r>
              <m:ctrlPr>
                <w:rPr>
                  <w:rFonts w:ascii="Cambria Math" w:hAnsi="Cambria Math"/>
                </w:rPr>
              </m:ctrlPr>
            </m:sub>
            <m:sup>
              <m:r>
                <m:rPr>
                  <m:sty m:val="p"/>
                </m:rPr>
                <w:rPr>
                  <w:rFonts w:ascii="Cambria Math" w:hAnsi="Cambria Math"/>
                </w:rPr>
                <m:t>-1</m:t>
              </m:r>
              <m:ctrlPr>
                <w:rPr>
                  <w:rFonts w:ascii="Cambria Math" w:hAnsi="Cambria Math"/>
                </w:rPr>
              </m:ctrlPr>
            </m:sup>
          </m:sSubSup>
          <m:r>
            <w:rPr>
              <w:rFonts w:ascii="Cambria Math" w:hAnsi="Cambria Math"/>
            </w:rPr>
            <m:t xml:space="preserve"> </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l=2</m:t>
                  </m:r>
                </m:sub>
                <m:sup>
                  <m:r>
                    <w:rPr>
                      <w:rFonts w:ascii="Cambria Math" w:hAnsi="Cambria Math"/>
                    </w:rPr>
                    <m:t>L-1</m:t>
                  </m:r>
                </m:sup>
                <m:e>
                  <m:sSub>
                    <m:sSubPr>
                      <m:ctrlPr>
                        <w:rPr>
                          <w:rFonts w:ascii="Cambria Math" w:hAnsi="Cambria Math"/>
                          <w:i/>
                        </w:rPr>
                      </m:ctrlPr>
                    </m:sSubPr>
                    <m:e>
                      <m:r>
                        <m:rPr>
                          <m:sty m:val="b"/>
                        </m:rPr>
                        <w:rPr>
                          <w:rFonts w:ascii="Cambria Math" w:hAnsi="Cambria Math"/>
                        </w:rPr>
                        <m:t>D</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P</m:t>
                      </m:r>
                    </m:e>
                    <m:sub>
                      <m:r>
                        <w:rPr>
                          <w:rFonts w:ascii="Cambria Math" w:hAnsi="Cambria Math"/>
                        </w:rPr>
                        <m:t>l</m:t>
                      </m:r>
                    </m:sub>
                  </m:sSub>
                  <m:r>
                    <w:rPr>
                      <w:rFonts w:ascii="Cambria Math" w:hAnsi="Cambria Math"/>
                    </w:rPr>
                    <m:t xml:space="preserve"> </m:t>
                  </m:r>
                  <m:sSubSup>
                    <m:sSubSupPr>
                      <m:ctrlPr>
                        <w:rPr>
                          <w:rFonts w:ascii="Cambria Math" w:hAnsi="Cambria Math"/>
                          <w:b/>
                        </w:rPr>
                      </m:ctrlPr>
                    </m:sSubSupPr>
                    <m:e>
                      <m:r>
                        <m:rPr>
                          <m:sty m:val="b"/>
                        </m:rPr>
                        <w:rPr>
                          <w:rFonts w:ascii="Cambria Math" w:hAnsi="Cambria Math"/>
                        </w:rPr>
                        <m:t>D</m:t>
                      </m:r>
                    </m:e>
                    <m:sub>
                      <m:r>
                        <w:rPr>
                          <w:rFonts w:ascii="Cambria Math" w:hAnsi="Cambria Math"/>
                        </w:rPr>
                        <m:t>l</m:t>
                      </m:r>
                    </m:sub>
                    <m:sup>
                      <m:r>
                        <m:rPr>
                          <m:sty m:val="b"/>
                        </m:rPr>
                        <w:rPr>
                          <w:rFonts w:ascii="Cambria Math" w:hAnsi="Cambria Math"/>
                        </w:rPr>
                        <m:t>-</m:t>
                      </m:r>
                      <m:r>
                        <m:rPr>
                          <m:sty m:val="p"/>
                        </m:rPr>
                        <w:rPr>
                          <w:rFonts w:ascii="Cambria Math" w:hAnsi="Cambria Math"/>
                        </w:rPr>
                        <m:t>1</m:t>
                      </m:r>
                    </m:sup>
                  </m:sSubSup>
                </m:e>
              </m:nary>
            </m:e>
          </m:d>
          <m:sSub>
            <m:sSubPr>
              <m:ctrlPr>
                <w:rPr>
                  <w:rFonts w:ascii="Cambria Math" w:hAnsi="Cambria Math"/>
                  <w:b/>
                </w:rPr>
              </m:ctrlPr>
            </m:sSubPr>
            <m:e>
              <m:r>
                <m:rPr>
                  <m:sty m:val="b"/>
                </m:rPr>
                <w:rPr>
                  <w:rFonts w:ascii="Cambria Math" w:hAnsi="Cambria Math"/>
                </w:rPr>
                <m:t>D</m:t>
              </m:r>
            </m:e>
            <m:sub>
              <m:r>
                <m:rPr>
                  <m:sty m:val="p"/>
                </m:rPr>
                <w:rPr>
                  <w:rFonts w:ascii="Cambria Math" w:hAnsi="Cambria Math"/>
                </w:rPr>
                <m:t>L</m:t>
              </m:r>
            </m:sub>
          </m:sSub>
        </m:oMath>
      </m:oMathPara>
    </w:p>
    <w:p w14:paraId="3A239F79" w14:textId="40EF9D2F" w:rsidR="00721AEF" w:rsidRDefault="00721AEF" w:rsidP="00844BF5">
      <w:pPr>
        <w:rPr>
          <w:sz w:val="26"/>
          <w:szCs w:val="26"/>
        </w:rPr>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2,1</m:t>
                  </m:r>
                </m:sub>
              </m:sSub>
            </m:num>
            <m:den>
              <m:sSub>
                <m:sSubPr>
                  <m:ctrlPr>
                    <w:rPr>
                      <w:rFonts w:ascii="Cambria Math" w:hAnsi="Cambria Math"/>
                      <w:i/>
                    </w:rPr>
                  </m:ctrlPr>
                </m:sSubPr>
                <m:e>
                  <m:r>
                    <w:rPr>
                      <w:rFonts w:ascii="Cambria Math" w:hAnsi="Cambria Math"/>
                    </w:rPr>
                    <m:t>M</m:t>
                  </m:r>
                </m:e>
                <m:sub>
                  <m:r>
                    <w:rPr>
                      <w:rFonts w:ascii="Cambria Math" w:hAnsi="Cambria Math"/>
                    </w:rPr>
                    <m:t>1,1</m:t>
                  </m:r>
                </m:sub>
              </m:sSub>
            </m:den>
          </m:f>
          <m:r>
            <w:rPr>
              <w:rFonts w:ascii="Cambria Math" w:hAnsi="Cambria Math" w:cstheme="minorBidi"/>
            </w:rPr>
            <m:t xml:space="preserve">        </m:t>
          </m:r>
          <m:r>
            <w:rPr>
              <w:rFonts w:ascii="Cambria Math" w:hAnsi="Cambria Math"/>
            </w:rPr>
            <m:t>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1,1</m:t>
                  </m:r>
                </m:sub>
              </m:sSub>
            </m:den>
          </m:f>
        </m:oMath>
      </m:oMathPara>
    </w:p>
    <w:p w14:paraId="4B33D9F6" w14:textId="77777777" w:rsidR="003700A5" w:rsidRDefault="00721AEF" w:rsidP="003700A5">
      <w:pPr>
        <w:keepNext/>
      </w:pPr>
      <m:oMathPara>
        <m:oMath>
          <m:r>
            <w:rPr>
              <w:rFonts w:ascii="Cambria Math" w:hAnsi="Cambria Math"/>
              <w:sz w:val="26"/>
              <w:szCs w:val="26"/>
            </w:rPr>
            <m:t>a=ϵ=1-R-T</m:t>
          </m:r>
        </m:oMath>
      </m:oMathPara>
    </w:p>
    <w:p w14:paraId="436DF628" w14:textId="56BAA60F" w:rsidR="00721AEF" w:rsidRPr="003700A5" w:rsidRDefault="003700A5" w:rsidP="003700A5">
      <w:pPr>
        <w:pStyle w:val="Caption"/>
        <w:rPr>
          <w:sz w:val="26"/>
          <w:szCs w:val="26"/>
        </w:rPr>
      </w:pPr>
      <w:r>
        <w:t xml:space="preserve">Figure </w:t>
      </w:r>
      <w:r>
        <w:fldChar w:fldCharType="begin"/>
      </w:r>
      <w:r>
        <w:instrText xml:space="preserve"> SEQ Figure \* ARABIC </w:instrText>
      </w:r>
      <w:r>
        <w:fldChar w:fldCharType="separate"/>
      </w:r>
      <w:r>
        <w:rPr>
          <w:noProof/>
        </w:rPr>
        <w:t>2</w:t>
      </w:r>
      <w:r>
        <w:fldChar w:fldCharType="end"/>
      </w:r>
      <w:r>
        <w:t xml:space="preserve"> TMM definition and </w:t>
      </w:r>
      <w:proofErr w:type="spellStart"/>
      <w:r>
        <w:t>eqations</w:t>
      </w:r>
      <w:proofErr w:type="spellEnd"/>
      <w:r>
        <w:t xml:space="preserve"> to calculate reflectance, transmittance and absorbance.</w:t>
      </w:r>
    </w:p>
    <w:p w14:paraId="25D53F9E" w14:textId="77777777" w:rsidR="003700A5" w:rsidRPr="00721AEF" w:rsidRDefault="003700A5" w:rsidP="00844BF5">
      <w:pPr>
        <w:rPr>
          <w:sz w:val="26"/>
          <w:szCs w:val="26"/>
        </w:rPr>
      </w:pPr>
    </w:p>
    <w:p w14:paraId="2F2A7626" w14:textId="4C300C32" w:rsidR="00844BF5" w:rsidRPr="00721AEF" w:rsidRDefault="00844BF5" w:rsidP="00844BF5">
      <w:pPr>
        <w:ind w:firstLine="720"/>
        <w:rPr>
          <w:sz w:val="26"/>
          <w:szCs w:val="26"/>
        </w:rPr>
      </w:pPr>
      <w:r w:rsidRPr="00721AEF">
        <w:rPr>
          <w:sz w:val="26"/>
          <w:szCs w:val="26"/>
        </w:rPr>
        <w:t>STPV is an under researched forward moving clean energy source that could allow for cheap and efficient energy harnessing.</w:t>
      </w:r>
      <w:r w:rsidR="00CF564E">
        <w:rPr>
          <w:sz w:val="26"/>
          <w:szCs w:val="26"/>
        </w:rPr>
        <w:t xml:space="preserve"> The idea behind this type of energy conversion is to create a new light source that better fits a PV cell’s response function.(nature fan)</w:t>
      </w:r>
      <w:r w:rsidRPr="00721AEF">
        <w:rPr>
          <w:sz w:val="26"/>
          <w:szCs w:val="26"/>
        </w:rPr>
        <w:t xml:space="preserve"> By using properly angled mirrors the sun light can be concentrated onto a black absorber, </w:t>
      </w:r>
      <w:r w:rsidR="00CF564E" w:rsidRPr="00721AEF">
        <w:rPr>
          <w:sz w:val="26"/>
          <w:szCs w:val="26"/>
        </w:rPr>
        <w:t>a</w:t>
      </w:r>
      <w:r w:rsidRPr="00721AEF">
        <w:rPr>
          <w:sz w:val="26"/>
          <w:szCs w:val="26"/>
        </w:rPr>
        <w:t xml:space="preserve"> good absorber bei</w:t>
      </w:r>
      <w:r w:rsidR="00CF564E">
        <w:rPr>
          <w:sz w:val="26"/>
          <w:szCs w:val="26"/>
        </w:rPr>
        <w:t>ng Tungsten. The concentrated sun</w:t>
      </w:r>
      <w:r w:rsidRPr="00721AEF">
        <w:rPr>
          <w:sz w:val="26"/>
          <w:szCs w:val="26"/>
        </w:rPr>
        <w:t xml:space="preserve"> light also heats the black absorber tha</w:t>
      </w:r>
      <w:r w:rsidR="00CF564E">
        <w:rPr>
          <w:sz w:val="26"/>
          <w:szCs w:val="26"/>
        </w:rPr>
        <w:t>t then conducts heat to a multi-</w:t>
      </w:r>
      <w:r w:rsidRPr="00721AEF">
        <w:rPr>
          <w:sz w:val="26"/>
          <w:szCs w:val="26"/>
        </w:rPr>
        <w:t xml:space="preserve">layer emitter structure. Applications of this software for STPV include making calculations for the light vector in a Bragg reflector. A Bragg reflector is a periodically repeating structure consisting of </w:t>
      </w:r>
      <w:r w:rsidRPr="00721AEF">
        <w:rPr>
          <w:i/>
          <w:sz w:val="26"/>
          <w:szCs w:val="26"/>
        </w:rPr>
        <w:t>N</w:t>
      </w:r>
      <w:r w:rsidRPr="00721AEF">
        <w:rPr>
          <w:sz w:val="26"/>
          <w:szCs w:val="26"/>
        </w:rPr>
        <w:t xml:space="preserve"> layers and </w:t>
      </w:r>
      <w:proofErr w:type="spellStart"/>
      <w:r w:rsidRPr="00721AEF">
        <w:rPr>
          <w:i/>
          <w:sz w:val="26"/>
          <w:szCs w:val="26"/>
        </w:rPr>
        <w:t>n</w:t>
      </w:r>
      <w:r w:rsidRPr="00721AEF">
        <w:rPr>
          <w:i/>
          <w:sz w:val="26"/>
          <w:szCs w:val="26"/>
          <w:vertAlign w:val="subscript"/>
        </w:rPr>
        <w:t>N</w:t>
      </w:r>
      <w:proofErr w:type="spellEnd"/>
      <w:r w:rsidRPr="00721AEF">
        <w:rPr>
          <w:sz w:val="26"/>
          <w:szCs w:val="26"/>
        </w:rPr>
        <w:t xml:space="preserve"> refractive indices.</w:t>
      </w:r>
      <w:r w:rsidR="00CF564E">
        <w:rPr>
          <w:sz w:val="26"/>
          <w:szCs w:val="26"/>
        </w:rPr>
        <w:t xml:space="preserve"> The alternating layers have different refractive indices one with a high reflective index and the other with a low refractive index.</w:t>
      </w:r>
      <w:r w:rsidRPr="00721AEF">
        <w:rPr>
          <w:sz w:val="26"/>
          <w:szCs w:val="26"/>
        </w:rPr>
        <w:t xml:space="preserve"> Bragg reflectors exhibit unique </w:t>
      </w:r>
      <w:r w:rsidR="00CF564E">
        <w:rPr>
          <w:sz w:val="26"/>
          <w:szCs w:val="26"/>
        </w:rPr>
        <w:t xml:space="preserve">thermal </w:t>
      </w:r>
      <w:r w:rsidRPr="00721AEF">
        <w:rPr>
          <w:sz w:val="26"/>
          <w:szCs w:val="26"/>
        </w:rPr>
        <w:t>optical properties. Due to the periodicity of a Bragg reflector the structure exhibits a resonance reflection similar to X-ray diffraction in crystal lattices (</w:t>
      </w:r>
      <w:proofErr w:type="spellStart"/>
      <w:r w:rsidRPr="00721AEF">
        <w:rPr>
          <w:sz w:val="26"/>
          <w:szCs w:val="26"/>
        </w:rPr>
        <w:t>Pochi</w:t>
      </w:r>
      <w:proofErr w:type="spellEnd"/>
      <w:r w:rsidRPr="00721AEF">
        <w:rPr>
          <w:sz w:val="26"/>
          <w:szCs w:val="26"/>
        </w:rPr>
        <w:t xml:space="preserve"> </w:t>
      </w:r>
      <w:proofErr w:type="spellStart"/>
      <w:r w:rsidRPr="00721AEF">
        <w:rPr>
          <w:sz w:val="26"/>
          <w:szCs w:val="26"/>
        </w:rPr>
        <w:t>Yeh</w:t>
      </w:r>
      <w:proofErr w:type="spellEnd"/>
      <w:r w:rsidRPr="00721AEF">
        <w:rPr>
          <w:sz w:val="26"/>
          <w:szCs w:val="26"/>
        </w:rPr>
        <w:t xml:space="preserve"> 129). The electromagnetic waves traverse a Bragg reflector from the surface to the terminal interface. By adding layers under an optically thick piece of tungsten spectral conversion efficiency and power emitte</w:t>
      </w:r>
      <w:r w:rsidR="00CF564E">
        <w:rPr>
          <w:sz w:val="26"/>
          <w:szCs w:val="26"/>
        </w:rPr>
        <w:t>d increases as layers increase. (</w:t>
      </w:r>
      <w:proofErr w:type="gramStart"/>
      <w:r w:rsidR="00CF564E">
        <w:rPr>
          <w:sz w:val="26"/>
          <w:szCs w:val="26"/>
        </w:rPr>
        <w:t>either</w:t>
      </w:r>
      <w:proofErr w:type="gramEnd"/>
      <w:r w:rsidR="00CF564E">
        <w:rPr>
          <w:sz w:val="26"/>
          <w:szCs w:val="26"/>
        </w:rPr>
        <w:t xml:space="preserve"> </w:t>
      </w:r>
      <w:proofErr w:type="spellStart"/>
      <w:r w:rsidR="00CF564E">
        <w:rPr>
          <w:sz w:val="26"/>
          <w:szCs w:val="26"/>
        </w:rPr>
        <w:t>poochi</w:t>
      </w:r>
      <w:proofErr w:type="spellEnd"/>
      <w:r w:rsidR="00CF564E">
        <w:rPr>
          <w:sz w:val="26"/>
          <w:szCs w:val="26"/>
        </w:rPr>
        <w:t xml:space="preserve"> </w:t>
      </w:r>
      <w:proofErr w:type="spellStart"/>
      <w:r w:rsidR="00CF564E">
        <w:rPr>
          <w:sz w:val="26"/>
          <w:szCs w:val="26"/>
        </w:rPr>
        <w:t>yeh</w:t>
      </w:r>
      <w:proofErr w:type="spellEnd"/>
      <w:r w:rsidR="00CF564E">
        <w:rPr>
          <w:sz w:val="26"/>
          <w:szCs w:val="26"/>
        </w:rPr>
        <w:t xml:space="preserve"> or </w:t>
      </w:r>
      <w:proofErr w:type="spellStart"/>
      <w:r w:rsidR="00CF564E">
        <w:rPr>
          <w:sz w:val="26"/>
          <w:szCs w:val="26"/>
        </w:rPr>
        <w:t>nano</w:t>
      </w:r>
      <w:proofErr w:type="spellEnd"/>
      <w:r w:rsidR="00CF564E">
        <w:rPr>
          <w:sz w:val="26"/>
          <w:szCs w:val="26"/>
        </w:rPr>
        <w:t xml:space="preserve"> optics book). </w:t>
      </w:r>
    </w:p>
    <w:p w14:paraId="0B034947" w14:textId="77777777" w:rsidR="00844BF5" w:rsidRPr="00721AEF" w:rsidRDefault="00844BF5" w:rsidP="00844BF5">
      <w:pPr>
        <w:ind w:firstLine="720"/>
        <w:rPr>
          <w:sz w:val="26"/>
          <w:szCs w:val="26"/>
        </w:rPr>
      </w:pPr>
    </w:p>
    <w:p w14:paraId="181EE87C" w14:textId="358D50D7" w:rsidR="00844BF5" w:rsidRPr="00721AEF" w:rsidRDefault="00844BF5" w:rsidP="008424D3">
      <w:pPr>
        <w:ind w:firstLine="720"/>
        <w:jc w:val="center"/>
        <w:rPr>
          <w:sz w:val="26"/>
          <w:szCs w:val="26"/>
        </w:rPr>
      </w:pPr>
      <w:r w:rsidRPr="00721AEF">
        <w:rPr>
          <w:noProof/>
          <w:sz w:val="26"/>
          <w:szCs w:val="26"/>
          <w:lang w:val="en-US"/>
        </w:rPr>
        <w:drawing>
          <wp:inline distT="0" distB="0" distL="0" distR="0" wp14:anchorId="5838F4BC" wp14:editId="46CAE3B5">
            <wp:extent cx="1295400" cy="250888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2508888"/>
                    </a:xfrm>
                    <a:prstGeom prst="rect">
                      <a:avLst/>
                    </a:prstGeom>
                    <a:noFill/>
                  </pic:spPr>
                </pic:pic>
              </a:graphicData>
            </a:graphic>
          </wp:inline>
        </w:drawing>
      </w:r>
      <w:r w:rsidR="008424D3" w:rsidRPr="00721AEF">
        <w:rPr>
          <w:sz w:val="26"/>
          <w:szCs w:val="26"/>
        </w:rPr>
        <w:t xml:space="preserve">                       </w:t>
      </w:r>
      <w:r w:rsidR="008424D3" w:rsidRPr="00721AEF">
        <w:rPr>
          <w:noProof/>
          <w:sz w:val="26"/>
          <w:szCs w:val="26"/>
          <w:lang w:val="en-US"/>
        </w:rPr>
        <w:drawing>
          <wp:inline distT="0" distB="0" distL="0" distR="0" wp14:anchorId="77F051C3" wp14:editId="72AD522F">
            <wp:extent cx="2047723" cy="2659380"/>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2048854" cy="2660849"/>
                    </a:xfrm>
                    <a:prstGeom prst="rect">
                      <a:avLst/>
                    </a:prstGeom>
                  </pic:spPr>
                </pic:pic>
              </a:graphicData>
            </a:graphic>
          </wp:inline>
        </w:drawing>
      </w:r>
    </w:p>
    <w:p w14:paraId="15C0C7D1" w14:textId="77777777" w:rsidR="00CF564E" w:rsidRDefault="00CF564E" w:rsidP="00CF564E">
      <w:pPr>
        <w:jc w:val="center"/>
        <w:rPr>
          <w:sz w:val="26"/>
          <w:szCs w:val="26"/>
        </w:rPr>
      </w:pPr>
    </w:p>
    <w:p w14:paraId="0770FF40" w14:textId="6B925C30" w:rsidR="00721AEF" w:rsidRDefault="00721AEF" w:rsidP="00DE140D">
      <w:pPr>
        <w:rPr>
          <w:sz w:val="26"/>
          <w:szCs w:val="26"/>
        </w:rPr>
      </w:pPr>
    </w:p>
    <w:p w14:paraId="5596C0F0" w14:textId="56C2CB63" w:rsidR="00DE140D" w:rsidRDefault="00844BF5" w:rsidP="00DE140D">
      <w:pPr>
        <w:ind w:firstLine="720"/>
        <w:rPr>
          <w:rFonts w:ascii="Arial" w:hAnsi="Arial" w:cs="Arial"/>
          <w:sz w:val="26"/>
          <w:szCs w:val="26"/>
        </w:rPr>
      </w:pPr>
      <w:r w:rsidRPr="00721AEF">
        <w:rPr>
          <w:sz w:val="26"/>
          <w:szCs w:val="26"/>
        </w:rPr>
        <w:lastRenderedPageBreak/>
        <w:t>Incandescent light bulbs have efficiencies approaching that of LED when designed to minimize waste radiation. A light bulb filament can be designed to fit closer to the gaussian function of optical response, similar to the STPV application where light source is designed to provide energy to a PV cell. There are many approaches to this involving multi layers or photonic crystals. The thermal emission spectra of tungsten emits in the IR which is not seen by the human eye. The goal of controlling the thermal emission in this case would be to minimize IR radiation from the light source such that the encasing design should have minimal IR radiation to prevent from escaping the bulb.</w:t>
      </w:r>
      <w:r w:rsidR="00244B79">
        <w:rPr>
          <w:sz w:val="26"/>
          <w:szCs w:val="26"/>
        </w:rPr>
        <w:t xml:space="preserve"> Additionally if the emitter emits in the optical detection spectrum it would provide the best quality light. </w:t>
      </w:r>
      <w:r w:rsidRPr="00721AEF">
        <w:rPr>
          <w:sz w:val="26"/>
          <w:szCs w:val="26"/>
        </w:rPr>
        <w:t xml:space="preserve">Incandescent Light bulbs reach temperatures of 2400 K???? </w:t>
      </w:r>
      <w:r w:rsidR="00CF564E" w:rsidRPr="00721AEF">
        <w:rPr>
          <w:sz w:val="26"/>
          <w:szCs w:val="26"/>
        </w:rPr>
        <w:t>Which</w:t>
      </w:r>
      <w:r w:rsidRPr="00721AEF">
        <w:rPr>
          <w:sz w:val="26"/>
          <w:szCs w:val="26"/>
        </w:rPr>
        <w:t xml:space="preserve"> limits the list of useable metals as many metals oxidize at high temperatures. A very promising filament is graphene, due to its electrical conductivity.  Unfortunately, graphene readily oxidizes at high temperatures. Graphene oxidizes at </w:t>
      </w:r>
      <w:proofErr w:type="spellStart"/>
      <w:r w:rsidRPr="00721AEF">
        <w:rPr>
          <w:sz w:val="26"/>
          <w:szCs w:val="26"/>
        </w:rPr>
        <w:t>xxxx</w:t>
      </w:r>
      <w:proofErr w:type="spellEnd"/>
      <w:r w:rsidRPr="00721AEF">
        <w:rPr>
          <w:sz w:val="26"/>
          <w:szCs w:val="26"/>
        </w:rPr>
        <w:t xml:space="preserve"> K and there for cannot be used as a filament. When graphene is coated with hexagonal </w:t>
      </w:r>
      <w:r w:rsidR="00616328">
        <w:rPr>
          <w:sz w:val="26"/>
          <w:szCs w:val="26"/>
        </w:rPr>
        <w:t>boron n</w:t>
      </w:r>
      <w:r w:rsidRPr="00721AEF">
        <w:rPr>
          <w:sz w:val="26"/>
          <w:szCs w:val="26"/>
        </w:rPr>
        <w:t xml:space="preserve">itride the </w:t>
      </w:r>
      <w:r w:rsidR="00244B79" w:rsidRPr="00721AEF">
        <w:rPr>
          <w:sz w:val="26"/>
          <w:szCs w:val="26"/>
        </w:rPr>
        <w:t>boron nitride</w:t>
      </w:r>
      <w:r w:rsidRPr="00721AEF">
        <w:rPr>
          <w:sz w:val="26"/>
          <w:szCs w:val="26"/>
        </w:rPr>
        <w:t xml:space="preserve"> rings prevent oxidation of the metal. It is possible to determine optical properties of structures containing this coating to determine if non-oxide metals will make a viable incandescent </w:t>
      </w:r>
      <w:r w:rsidR="00616328" w:rsidRPr="00721AEF">
        <w:rPr>
          <w:sz w:val="26"/>
          <w:szCs w:val="26"/>
        </w:rPr>
        <w:t>filament</w:t>
      </w:r>
      <w:r w:rsidRPr="00721AEF">
        <w:rPr>
          <w:sz w:val="26"/>
          <w:szCs w:val="26"/>
        </w:rPr>
        <w:t>. (</w:t>
      </w:r>
      <w:r w:rsidRPr="00721AEF">
        <w:rPr>
          <w:rFonts w:ascii="Arial" w:hAnsi="Arial" w:cs="Arial"/>
          <w:sz w:val="26"/>
          <w:szCs w:val="26"/>
        </w:rPr>
        <w:t>Graphene hot-electron </w:t>
      </w:r>
      <w:r w:rsidRPr="00721AEF">
        <w:rPr>
          <w:rFonts w:ascii="Arial" w:hAnsi="Arial" w:cs="Arial"/>
          <w:sz w:val="26"/>
          <w:szCs w:val="26"/>
          <w:shd w:val="clear" w:color="auto" w:fill="FCF38E"/>
        </w:rPr>
        <w:t>light</w:t>
      </w:r>
      <w:r w:rsidRPr="00721AEF">
        <w:rPr>
          <w:rFonts w:ascii="Arial" w:hAnsi="Arial" w:cs="Arial"/>
          <w:sz w:val="26"/>
          <w:szCs w:val="26"/>
        </w:rPr>
        <w:t> </w:t>
      </w:r>
      <w:r w:rsidRPr="00721AEF">
        <w:rPr>
          <w:rFonts w:ascii="Arial" w:hAnsi="Arial" w:cs="Arial"/>
          <w:sz w:val="26"/>
          <w:szCs w:val="26"/>
          <w:shd w:val="clear" w:color="auto" w:fill="FCF38E"/>
        </w:rPr>
        <w:t>bulb</w:t>
      </w:r>
      <w:r w:rsidRPr="00721AEF">
        <w:rPr>
          <w:rFonts w:ascii="Arial" w:hAnsi="Arial" w:cs="Arial"/>
          <w:sz w:val="26"/>
          <w:szCs w:val="26"/>
        </w:rPr>
        <w:t xml:space="preserve">: Incandescence from </w:t>
      </w:r>
      <w:proofErr w:type="spellStart"/>
      <w:r w:rsidRPr="00721AEF">
        <w:rPr>
          <w:rFonts w:ascii="Arial" w:hAnsi="Arial" w:cs="Arial"/>
          <w:sz w:val="26"/>
          <w:szCs w:val="26"/>
        </w:rPr>
        <w:t>hBN</w:t>
      </w:r>
      <w:proofErr w:type="spellEnd"/>
      <w:r w:rsidRPr="00721AEF">
        <w:rPr>
          <w:rFonts w:ascii="Arial" w:hAnsi="Arial" w:cs="Arial"/>
          <w:sz w:val="26"/>
          <w:szCs w:val="26"/>
        </w:rPr>
        <w:t xml:space="preserve">-encapsulated graphene in air). </w:t>
      </w:r>
    </w:p>
    <w:p w14:paraId="7E05BC02" w14:textId="77777777" w:rsidR="00DE140D" w:rsidRDefault="00DE140D" w:rsidP="00DE140D">
      <w:pPr>
        <w:ind w:firstLine="720"/>
        <w:rPr>
          <w:rFonts w:ascii="Arial" w:hAnsi="Arial" w:cs="Arial"/>
          <w:sz w:val="26"/>
          <w:szCs w:val="26"/>
        </w:rPr>
      </w:pPr>
    </w:p>
    <w:p w14:paraId="30B60681" w14:textId="661BDA68" w:rsidR="00844BF5" w:rsidRPr="00DE140D" w:rsidRDefault="00844BF5" w:rsidP="00DE140D">
      <w:pPr>
        <w:ind w:firstLine="720"/>
        <w:rPr>
          <w:sz w:val="26"/>
          <w:szCs w:val="26"/>
        </w:rPr>
      </w:pPr>
      <w:r w:rsidRPr="00721AEF">
        <w:rPr>
          <w:rFonts w:ascii="Arial" w:hAnsi="Arial" w:cs="Arial"/>
          <w:color w:val="323232"/>
          <w:sz w:val="26"/>
          <w:szCs w:val="26"/>
        </w:rPr>
        <w:t xml:space="preserve">Radiative cooling uses highly reflective materials that emits in wave lengths the atmosphere is transparent to. This is used to cool the surface of the reflector pushing heat from the surface to space. This technology can cool buildings and reduce or even eliminate the use of air conditioners saving money and requiring less energy to cool off buildings. This technology could be used for anything that needs to be cooled outside. One use maybe cars. Drivers will save money on gas and produce less carbon emissions. </w:t>
      </w:r>
      <w:proofErr w:type="spellStart"/>
      <w:r w:rsidRPr="00721AEF">
        <w:rPr>
          <w:rFonts w:ascii="Arial" w:hAnsi="Arial" w:cs="Arial"/>
          <w:color w:val="323232"/>
          <w:sz w:val="26"/>
          <w:szCs w:val="26"/>
        </w:rPr>
        <w:t>Shanhui</w:t>
      </w:r>
      <w:proofErr w:type="spellEnd"/>
      <w:r w:rsidRPr="00721AEF">
        <w:rPr>
          <w:rFonts w:ascii="Arial" w:hAnsi="Arial" w:cs="Arial"/>
          <w:color w:val="323232"/>
          <w:sz w:val="26"/>
          <w:szCs w:val="26"/>
        </w:rPr>
        <w:t xml:space="preserve"> Fans group designed a multi-layer </w:t>
      </w:r>
      <w:proofErr w:type="spellStart"/>
      <w:r w:rsidRPr="00721AEF">
        <w:rPr>
          <w:rFonts w:ascii="Arial" w:hAnsi="Arial" w:cs="Arial"/>
          <w:color w:val="323232"/>
          <w:sz w:val="26"/>
          <w:szCs w:val="26"/>
        </w:rPr>
        <w:t>nano</w:t>
      </w:r>
      <w:proofErr w:type="spellEnd"/>
      <w:r w:rsidRPr="00721AEF">
        <w:rPr>
          <w:rFonts w:ascii="Arial" w:hAnsi="Arial" w:cs="Arial"/>
          <w:color w:val="323232"/>
          <w:sz w:val="26"/>
          <w:szCs w:val="26"/>
        </w:rPr>
        <w:t>-structure that had a temperature 5 C less than the ambient air temperature. This has shown that the optical the thermal properties can be used to cool surfaces and buildings by reflecting and thermally emitting into the atmosphere.</w:t>
      </w:r>
    </w:p>
    <w:p w14:paraId="1E8CA68B" w14:textId="77777777" w:rsidR="00DE140D" w:rsidRPr="00DE140D" w:rsidRDefault="00DE140D" w:rsidP="00DE140D"/>
    <w:p w14:paraId="74891666" w14:textId="4A2D2C35" w:rsidR="003700A5" w:rsidRDefault="00DE140D" w:rsidP="00DE140D">
      <w:pPr>
        <w:jc w:val="center"/>
      </w:pPr>
      <w:r w:rsidRPr="00721AEF">
        <w:rPr>
          <w:noProof/>
          <w:sz w:val="26"/>
          <w:szCs w:val="26"/>
          <w:lang w:val="en-US"/>
        </w:rPr>
        <w:drawing>
          <wp:inline distT="0" distB="0" distL="0" distR="0" wp14:anchorId="316F822B" wp14:editId="310F41D6">
            <wp:extent cx="2463693" cy="1767840"/>
            <wp:effectExtent l="0" t="0" r="0"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2493066" cy="1788917"/>
                    </a:xfrm>
                    <a:prstGeom prst="rect">
                      <a:avLst/>
                    </a:prstGeom>
                  </pic:spPr>
                </pic:pic>
              </a:graphicData>
            </a:graphic>
          </wp:inline>
        </w:drawing>
      </w:r>
      <w:r w:rsidR="003700A5">
        <w:t xml:space="preserve">  </w:t>
      </w:r>
    </w:p>
    <w:p w14:paraId="4205CF7C" w14:textId="403E95A3" w:rsidR="003700A5" w:rsidRDefault="003700A5" w:rsidP="00DE140D">
      <w:pPr>
        <w:jc w:val="center"/>
      </w:pPr>
    </w:p>
    <w:p w14:paraId="3BFF5B2B" w14:textId="77777777" w:rsidR="003700A5" w:rsidRDefault="003700A5" w:rsidP="00DE140D">
      <w:pPr>
        <w:jc w:val="center"/>
      </w:pPr>
    </w:p>
    <w:p w14:paraId="11A4770D" w14:textId="77777777" w:rsidR="003700A5" w:rsidRDefault="003700A5" w:rsidP="003700A5">
      <w:pPr>
        <w:keepNext/>
        <w:jc w:val="center"/>
      </w:pPr>
      <w:r w:rsidRPr="003700A5">
        <w:rPr>
          <w:noProof/>
          <w:lang w:val="en-US"/>
        </w:rPr>
        <w:drawing>
          <wp:inline distT="0" distB="0" distL="0" distR="0" wp14:anchorId="0E193EA9" wp14:editId="7463BDCB">
            <wp:extent cx="2781300" cy="1902514"/>
            <wp:effectExtent l="0" t="0" r="0" b="254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2832003" cy="1937197"/>
                    </a:xfrm>
                    <a:prstGeom prst="rect">
                      <a:avLst/>
                    </a:prstGeom>
                  </pic:spPr>
                </pic:pic>
              </a:graphicData>
            </a:graphic>
          </wp:inline>
        </w:drawing>
      </w:r>
    </w:p>
    <w:p w14:paraId="6D77D9C7" w14:textId="2565CF63" w:rsidR="003700A5" w:rsidRDefault="003700A5" w:rsidP="003700A5">
      <w:pPr>
        <w:pStyle w:val="Caption"/>
        <w:jc w:val="center"/>
      </w:pPr>
      <w:r>
        <w:t xml:space="preserve">Figure </w:t>
      </w:r>
      <w:r>
        <w:fldChar w:fldCharType="begin"/>
      </w:r>
      <w:r>
        <w:instrText xml:space="preserve"> SEQ Figure \* ARABIC </w:instrText>
      </w:r>
      <w:r>
        <w:fldChar w:fldCharType="separate"/>
      </w:r>
      <w:r>
        <w:rPr>
          <w:noProof/>
        </w:rPr>
        <w:t>3</w:t>
      </w:r>
      <w:r>
        <w:fldChar w:fldCharType="end"/>
      </w:r>
      <w:proofErr w:type="gramStart"/>
      <w:r>
        <w:t>This</w:t>
      </w:r>
      <w:proofErr w:type="gramEnd"/>
      <w:r>
        <w:t xml:space="preserve"> is an internet image that needs to be reproduced</w:t>
      </w:r>
    </w:p>
    <w:p w14:paraId="727D20D1" w14:textId="1C089E0F" w:rsidR="00DE140D" w:rsidRPr="00DE140D" w:rsidRDefault="00DE140D" w:rsidP="00DE140D">
      <w:pPr>
        <w:jc w:val="center"/>
      </w:pPr>
    </w:p>
    <w:p w14:paraId="338A1661" w14:textId="2790B48C" w:rsidR="00EA258E" w:rsidRDefault="00EA258E" w:rsidP="00582A3C">
      <w:pPr>
        <w:rPr>
          <w:sz w:val="26"/>
          <w:szCs w:val="26"/>
        </w:rPr>
      </w:pPr>
    </w:p>
    <w:p w14:paraId="756B35A0" w14:textId="77777777" w:rsidR="00DE140D" w:rsidRPr="00DE140D" w:rsidRDefault="00DE140D" w:rsidP="00582A3C">
      <w:pPr>
        <w:rPr>
          <w:sz w:val="26"/>
          <w:szCs w:val="26"/>
        </w:rPr>
      </w:pPr>
    </w:p>
    <w:p w14:paraId="592744E2" w14:textId="77777777" w:rsidR="00EA258E" w:rsidRPr="00C70DB4" w:rsidRDefault="006F0D3F" w:rsidP="00582A3C">
      <w:pPr>
        <w:rPr>
          <w:rFonts w:ascii="Calibri" w:eastAsia="Times New Roman" w:hAnsi="Calibri"/>
          <w:b/>
          <w:color w:val="FF0000"/>
          <w:sz w:val="26"/>
          <w:szCs w:val="26"/>
        </w:rPr>
      </w:pPr>
      <w:r w:rsidRPr="00C70DB4">
        <w:rPr>
          <w:rFonts w:ascii="Calibri" w:eastAsia="Times New Roman" w:hAnsi="Calibri"/>
          <w:b/>
          <w:color w:val="FF0000"/>
          <w:sz w:val="26"/>
          <w:szCs w:val="26"/>
        </w:rPr>
        <w:t xml:space="preserve">Implementation and </w:t>
      </w:r>
      <w:r w:rsidR="00F40309" w:rsidRPr="00C70DB4">
        <w:rPr>
          <w:rFonts w:ascii="Calibri" w:eastAsia="Times New Roman" w:hAnsi="Calibri"/>
          <w:b/>
          <w:color w:val="FF0000"/>
          <w:sz w:val="26"/>
          <w:szCs w:val="26"/>
        </w:rPr>
        <w:t>architecture</w:t>
      </w:r>
    </w:p>
    <w:p w14:paraId="08BDB17D" w14:textId="77777777" w:rsidR="00F80911" w:rsidRDefault="00B47902" w:rsidP="00582A3C">
      <w:pPr>
        <w:rPr>
          <w:rFonts w:ascii="Calibri" w:eastAsia="Times New Roman" w:hAnsi="Calibri"/>
          <w:color w:val="0000FF"/>
          <w:sz w:val="26"/>
          <w:szCs w:val="26"/>
        </w:rPr>
      </w:pPr>
      <w:r w:rsidRPr="006F0D3F">
        <w:rPr>
          <w:rFonts w:ascii="Calibri" w:eastAsia="Times New Roman" w:hAnsi="Calibri"/>
          <w:color w:val="0000FF"/>
          <w:sz w:val="26"/>
          <w:szCs w:val="26"/>
        </w:rPr>
        <w:t>How</w:t>
      </w:r>
      <w:r w:rsidR="008B7A15" w:rsidRPr="006F0D3F">
        <w:rPr>
          <w:rFonts w:ascii="Calibri" w:eastAsia="Times New Roman" w:hAnsi="Calibri"/>
          <w:color w:val="0000FF"/>
          <w:sz w:val="26"/>
          <w:szCs w:val="26"/>
        </w:rPr>
        <w:t xml:space="preserve"> the software was implemented, </w:t>
      </w:r>
      <w:r w:rsidR="00815C0E" w:rsidRPr="006F0D3F">
        <w:rPr>
          <w:rFonts w:ascii="Calibri" w:eastAsia="Times New Roman" w:hAnsi="Calibri"/>
          <w:color w:val="0000FF"/>
          <w:sz w:val="26"/>
          <w:szCs w:val="26"/>
        </w:rPr>
        <w:t>with details of</w:t>
      </w:r>
      <w:r w:rsidR="008B7A15" w:rsidRPr="006F0D3F">
        <w:rPr>
          <w:rFonts w:ascii="Calibri" w:eastAsia="Times New Roman" w:hAnsi="Calibri"/>
          <w:color w:val="0000FF"/>
          <w:sz w:val="26"/>
          <w:szCs w:val="26"/>
        </w:rPr>
        <w:t xml:space="preserve"> the archi</w:t>
      </w:r>
      <w:r w:rsidR="006F0D3F" w:rsidRPr="006F0D3F">
        <w:rPr>
          <w:rFonts w:ascii="Calibri" w:eastAsia="Times New Roman" w:hAnsi="Calibri"/>
          <w:color w:val="0000FF"/>
          <w:sz w:val="26"/>
          <w:szCs w:val="26"/>
        </w:rPr>
        <w:t xml:space="preserve">tecture </w:t>
      </w:r>
      <w:r w:rsidR="00815C0E" w:rsidRPr="006F0D3F">
        <w:rPr>
          <w:rFonts w:ascii="Calibri" w:eastAsia="Times New Roman" w:hAnsi="Calibri"/>
          <w:color w:val="0000FF"/>
          <w:sz w:val="26"/>
          <w:szCs w:val="26"/>
        </w:rPr>
        <w:t xml:space="preserve">where relevant. Use of relevant diagrams </w:t>
      </w:r>
      <w:r w:rsidR="005D1198">
        <w:rPr>
          <w:rFonts w:ascii="Calibri" w:eastAsia="Times New Roman" w:hAnsi="Calibri"/>
          <w:color w:val="0000FF"/>
          <w:sz w:val="26"/>
          <w:szCs w:val="26"/>
        </w:rPr>
        <w:t>is</w:t>
      </w:r>
      <w:r w:rsidR="00815C0E" w:rsidRPr="006F0D3F">
        <w:rPr>
          <w:rFonts w:ascii="Calibri" w:eastAsia="Times New Roman" w:hAnsi="Calibri"/>
          <w:color w:val="0000FF"/>
          <w:sz w:val="26"/>
          <w:szCs w:val="26"/>
        </w:rPr>
        <w:t xml:space="preserve"> appropriate. </w:t>
      </w:r>
      <w:r w:rsidR="0002761F" w:rsidRPr="006F0D3F">
        <w:rPr>
          <w:rFonts w:ascii="Calibri" w:eastAsia="Times New Roman" w:hAnsi="Calibri"/>
          <w:color w:val="0000FF"/>
          <w:sz w:val="26"/>
          <w:szCs w:val="26"/>
        </w:rPr>
        <w:t>Please also describe any variants and associated implementation differences.</w:t>
      </w:r>
    </w:p>
    <w:p w14:paraId="1AA70151" w14:textId="77777777" w:rsidR="00F80911" w:rsidRDefault="00F80911" w:rsidP="00582A3C">
      <w:pPr>
        <w:rPr>
          <w:rFonts w:ascii="Calibri" w:eastAsia="Times New Roman" w:hAnsi="Calibri"/>
          <w:color w:val="0000FF"/>
          <w:sz w:val="26"/>
          <w:szCs w:val="26"/>
        </w:rPr>
      </w:pPr>
    </w:p>
    <w:p w14:paraId="38B714B2" w14:textId="505FC05C" w:rsidR="001422B6" w:rsidRDefault="00F80911" w:rsidP="001422B6">
      <w:pPr>
        <w:ind w:firstLine="720"/>
        <w:rPr>
          <w:ins w:id="108" w:author="Foley, Jonathan [2]" w:date="2019-03-01T14:09:00Z"/>
          <w:rFonts w:ascii="Calibri" w:eastAsia="Times New Roman" w:hAnsi="Calibri"/>
          <w:sz w:val="26"/>
          <w:szCs w:val="26"/>
        </w:rPr>
        <w:pPrChange w:id="109" w:author="Foley, Jonathan [2]" w:date="2019-03-01T14:09:00Z">
          <w:pPr>
            <w:ind w:firstLine="720"/>
          </w:pPr>
        </w:pPrChange>
      </w:pPr>
      <w:proofErr w:type="spellStart"/>
      <w:r w:rsidRPr="00F80911">
        <w:rPr>
          <w:rFonts w:ascii="Calibri" w:eastAsia="Times New Roman" w:hAnsi="Calibri"/>
          <w:sz w:val="26"/>
          <w:szCs w:val="26"/>
          <w:rPrChange w:id="110" w:author="Foley, Jonathan [2]" w:date="2019-03-01T14:02:00Z">
            <w:rPr>
              <w:rFonts w:ascii="Calibri" w:eastAsia="Times New Roman" w:hAnsi="Calibri"/>
              <w:color w:val="0000FF"/>
              <w:sz w:val="26"/>
              <w:szCs w:val="26"/>
            </w:rPr>
          </w:rPrChange>
        </w:rPr>
        <w:t>W</w:t>
      </w:r>
      <w:ins w:id="111" w:author="Foley, Jonathan [2]" w:date="2019-03-01T14:01:00Z">
        <w:r w:rsidRPr="00F80911">
          <w:rPr>
            <w:rFonts w:ascii="Calibri" w:eastAsia="Times New Roman" w:hAnsi="Calibri"/>
            <w:sz w:val="26"/>
            <w:szCs w:val="26"/>
            <w:rPrChange w:id="112" w:author="Foley, Jonathan [2]" w:date="2019-03-01T14:02:00Z">
              <w:rPr>
                <w:rFonts w:ascii="Calibri" w:eastAsia="Times New Roman" w:hAnsi="Calibri"/>
                <w:color w:val="0000FF"/>
                <w:sz w:val="26"/>
                <w:szCs w:val="26"/>
              </w:rPr>
            </w:rPrChange>
          </w:rPr>
          <w:t>PTherml</w:t>
        </w:r>
        <w:proofErr w:type="spellEnd"/>
        <w:r w:rsidRPr="00F80911">
          <w:rPr>
            <w:rFonts w:ascii="Calibri" w:eastAsia="Times New Roman" w:hAnsi="Calibri"/>
            <w:sz w:val="26"/>
            <w:szCs w:val="26"/>
            <w:rPrChange w:id="113" w:author="Foley, Jonathan [2]" w:date="2019-03-01T14:02:00Z">
              <w:rPr>
                <w:rFonts w:ascii="Calibri" w:eastAsia="Times New Roman" w:hAnsi="Calibri"/>
                <w:color w:val="0000FF"/>
                <w:sz w:val="26"/>
                <w:szCs w:val="26"/>
              </w:rPr>
            </w:rPrChange>
          </w:rPr>
          <w:t xml:space="preserve"> is written is written in pure Python 3 with minimal dependencies</w:t>
        </w:r>
      </w:ins>
      <w:ins w:id="114" w:author="Foley, Jonathan [2]" w:date="2019-03-01T14:02:00Z">
        <w:r>
          <w:rPr>
            <w:rFonts w:ascii="Calibri" w:eastAsia="Times New Roman" w:hAnsi="Calibri"/>
            <w:sz w:val="26"/>
            <w:szCs w:val="26"/>
          </w:rPr>
          <w:t xml:space="preserve"> including </w:t>
        </w:r>
        <w:proofErr w:type="spellStart"/>
        <w:r>
          <w:rPr>
            <w:rFonts w:ascii="Calibri" w:eastAsia="Times New Roman" w:hAnsi="Calibri"/>
            <w:sz w:val="26"/>
            <w:szCs w:val="26"/>
          </w:rPr>
          <w:t>numpy</w:t>
        </w:r>
        <w:proofErr w:type="spellEnd"/>
        <w:r>
          <w:rPr>
            <w:rFonts w:ascii="Calibri" w:eastAsia="Times New Roman" w:hAnsi="Calibri"/>
            <w:sz w:val="26"/>
            <w:szCs w:val="26"/>
          </w:rPr>
          <w:t xml:space="preserve">, </w:t>
        </w:r>
        <w:proofErr w:type="spellStart"/>
        <w:r>
          <w:rPr>
            <w:rFonts w:ascii="Calibri" w:eastAsia="Times New Roman" w:hAnsi="Calibri"/>
            <w:sz w:val="26"/>
            <w:szCs w:val="26"/>
          </w:rPr>
          <w:t>scipy</w:t>
        </w:r>
        <w:proofErr w:type="spellEnd"/>
        <w:r>
          <w:rPr>
            <w:rFonts w:ascii="Calibri" w:eastAsia="Times New Roman" w:hAnsi="Calibri"/>
            <w:sz w:val="26"/>
            <w:szCs w:val="26"/>
          </w:rPr>
          <w:t xml:space="preserve">, and </w:t>
        </w:r>
        <w:proofErr w:type="spellStart"/>
        <w:r>
          <w:rPr>
            <w:rFonts w:ascii="Calibri" w:eastAsia="Times New Roman" w:hAnsi="Calibri"/>
            <w:sz w:val="26"/>
            <w:szCs w:val="26"/>
          </w:rPr>
          <w:t>matplotlib</w:t>
        </w:r>
        <w:proofErr w:type="spellEnd"/>
        <w:r>
          <w:rPr>
            <w:rFonts w:ascii="Calibri" w:eastAsia="Times New Roman" w:hAnsi="Calibri"/>
            <w:sz w:val="26"/>
            <w:szCs w:val="26"/>
          </w:rPr>
          <w:t xml:space="preserve">.  </w:t>
        </w:r>
      </w:ins>
      <w:del w:id="115" w:author="Foley, Jonathan [2]" w:date="2019-03-01T14:01:00Z">
        <w:r w:rsidRPr="00F80911" w:rsidDel="00F80911">
          <w:rPr>
            <w:rFonts w:ascii="Calibri" w:eastAsia="Times New Roman" w:hAnsi="Calibri"/>
            <w:sz w:val="26"/>
            <w:szCs w:val="26"/>
            <w:rPrChange w:id="116" w:author="Foley, Jonathan [2]" w:date="2019-03-01T14:02:00Z">
              <w:rPr>
                <w:rFonts w:ascii="Calibri" w:eastAsia="Times New Roman" w:hAnsi="Calibri"/>
                <w:color w:val="0000FF"/>
                <w:sz w:val="26"/>
                <w:szCs w:val="26"/>
              </w:rPr>
            </w:rPrChange>
          </w:rPr>
          <w:delText xml:space="preserve">ptherml is </w:delText>
        </w:r>
      </w:del>
      <w:del w:id="117" w:author="Foley, Jonathan [2]" w:date="2019-03-01T14:03:00Z">
        <w:r w:rsidR="00DE140D" w:rsidRPr="00F80911" w:rsidDel="001422B6">
          <w:rPr>
            <w:rFonts w:ascii="Calibri" w:eastAsia="Times New Roman" w:hAnsi="Calibri"/>
            <w:sz w:val="26"/>
            <w:szCs w:val="26"/>
            <w:rPrChange w:id="118" w:author="Foley, Jonathan [2]" w:date="2019-03-01T14:02:00Z">
              <w:rPr>
                <w:rFonts w:ascii="Calibri" w:eastAsia="Times New Roman" w:hAnsi="Calibri"/>
                <w:sz w:val="26"/>
                <w:szCs w:val="26"/>
              </w:rPr>
            </w:rPrChange>
          </w:rPr>
          <w:delText xml:space="preserve">There </w:delText>
        </w:r>
        <w:r w:rsidR="00DE140D" w:rsidDel="001422B6">
          <w:rPr>
            <w:rFonts w:ascii="Calibri" w:eastAsia="Times New Roman" w:hAnsi="Calibri"/>
            <w:sz w:val="26"/>
            <w:szCs w:val="26"/>
          </w:rPr>
          <w:delText>are two major</w:delText>
        </w:r>
      </w:del>
      <w:ins w:id="119" w:author="Foley, Jonathan [2]" w:date="2019-03-01T14:03:00Z">
        <w:r w:rsidR="001422B6">
          <w:rPr>
            <w:rFonts w:ascii="Calibri" w:eastAsia="Times New Roman" w:hAnsi="Calibri"/>
            <w:sz w:val="26"/>
            <w:szCs w:val="26"/>
          </w:rPr>
          <w:t>The</w:t>
        </w:r>
      </w:ins>
      <w:r w:rsidR="00DE140D">
        <w:rPr>
          <w:rFonts w:ascii="Calibri" w:eastAsia="Times New Roman" w:hAnsi="Calibri"/>
          <w:sz w:val="26"/>
          <w:szCs w:val="26"/>
        </w:rPr>
        <w:t xml:space="preserve"> </w:t>
      </w:r>
      <w:ins w:id="120" w:author="Foley, Jonathan [2]" w:date="2019-03-01T14:03:00Z">
        <w:r w:rsidR="001422B6">
          <w:rPr>
            <w:rFonts w:ascii="Calibri" w:eastAsia="Times New Roman" w:hAnsi="Calibri"/>
            <w:sz w:val="26"/>
            <w:szCs w:val="26"/>
          </w:rPr>
          <w:t xml:space="preserve">major </w:t>
        </w:r>
      </w:ins>
      <w:r w:rsidR="00DE140D">
        <w:rPr>
          <w:rFonts w:ascii="Calibri" w:eastAsia="Times New Roman" w:hAnsi="Calibri"/>
          <w:sz w:val="26"/>
          <w:szCs w:val="26"/>
        </w:rPr>
        <w:t xml:space="preserve">parts of </w:t>
      </w:r>
      <w:del w:id="121" w:author="Foley, Jonathan [2]" w:date="2019-03-01T14:03:00Z">
        <w:r w:rsidR="00DE140D" w:rsidDel="001422B6">
          <w:rPr>
            <w:rFonts w:ascii="Calibri" w:eastAsia="Times New Roman" w:hAnsi="Calibri"/>
            <w:sz w:val="26"/>
            <w:szCs w:val="26"/>
          </w:rPr>
          <w:delText>Wptherml</w:delText>
        </w:r>
      </w:del>
      <w:proofErr w:type="spellStart"/>
      <w:ins w:id="122" w:author="Foley, Jonathan [2]" w:date="2019-03-01T14:03:00Z">
        <w:r w:rsidR="001422B6">
          <w:rPr>
            <w:rFonts w:ascii="Calibri" w:eastAsia="Times New Roman" w:hAnsi="Calibri"/>
            <w:sz w:val="26"/>
            <w:szCs w:val="26"/>
          </w:rPr>
          <w:t>WPTherml</w:t>
        </w:r>
        <w:proofErr w:type="spellEnd"/>
        <w:r w:rsidR="001422B6">
          <w:rPr>
            <w:rFonts w:ascii="Calibri" w:eastAsia="Times New Roman" w:hAnsi="Calibri"/>
            <w:sz w:val="26"/>
            <w:szCs w:val="26"/>
          </w:rPr>
          <w:t xml:space="preserve"> include </w:t>
        </w:r>
      </w:ins>
      <w:del w:id="123" w:author="Foley, Jonathan [2]" w:date="2019-03-01T14:03:00Z">
        <w:r w:rsidR="00DE140D" w:rsidDel="001422B6">
          <w:rPr>
            <w:rFonts w:ascii="Calibri" w:eastAsia="Times New Roman" w:hAnsi="Calibri"/>
            <w:sz w:val="26"/>
            <w:szCs w:val="26"/>
          </w:rPr>
          <w:delText xml:space="preserve">, </w:delText>
        </w:r>
      </w:del>
      <w:r w:rsidR="00DE140D">
        <w:rPr>
          <w:rFonts w:ascii="Calibri" w:eastAsia="Times New Roman" w:hAnsi="Calibri"/>
          <w:sz w:val="26"/>
          <w:szCs w:val="26"/>
        </w:rPr>
        <w:t>the</w:t>
      </w:r>
      <w:ins w:id="124" w:author="Foley, Jonathan [2]" w:date="2019-03-01T14:02:00Z">
        <w:r w:rsidR="001422B6">
          <w:rPr>
            <w:rFonts w:ascii="Calibri" w:eastAsia="Times New Roman" w:hAnsi="Calibri"/>
            <w:sz w:val="26"/>
            <w:szCs w:val="26"/>
          </w:rPr>
          <w:t xml:space="preserve"> multilayer class, the</w:t>
        </w:r>
      </w:ins>
      <w:r w:rsidR="00DE140D">
        <w:rPr>
          <w:rFonts w:ascii="Calibri" w:eastAsia="Times New Roman" w:hAnsi="Calibri"/>
          <w:sz w:val="26"/>
          <w:szCs w:val="26"/>
        </w:rPr>
        <w:t xml:space="preserve"> function libraries</w:t>
      </w:r>
      <w:ins w:id="125" w:author="Foley, Jonathan [2]" w:date="2019-03-01T14:04:00Z">
        <w:r w:rsidR="001422B6">
          <w:rPr>
            <w:rFonts w:ascii="Calibri" w:eastAsia="Times New Roman" w:hAnsi="Calibri"/>
            <w:sz w:val="26"/>
            <w:szCs w:val="26"/>
          </w:rPr>
          <w:t xml:space="preserve"> (tmm, </w:t>
        </w:r>
        <w:proofErr w:type="spellStart"/>
        <w:r w:rsidR="001422B6">
          <w:rPr>
            <w:rFonts w:ascii="Calibri" w:eastAsia="Times New Roman" w:hAnsi="Calibri"/>
            <w:sz w:val="26"/>
            <w:szCs w:val="26"/>
          </w:rPr>
          <w:t>numlib</w:t>
        </w:r>
        <w:proofErr w:type="spellEnd"/>
        <w:r w:rsidR="001422B6">
          <w:rPr>
            <w:rFonts w:ascii="Calibri" w:eastAsia="Times New Roman" w:hAnsi="Calibri"/>
            <w:sz w:val="26"/>
            <w:szCs w:val="26"/>
          </w:rPr>
          <w:t>, stpvlib, coolinglib, colorlib, and lightlib</w:t>
        </w:r>
      </w:ins>
      <w:ins w:id="126" w:author="Foley, Jonathan [2]" w:date="2019-03-01T14:05:00Z">
        <w:r w:rsidR="001422B6">
          <w:rPr>
            <w:rFonts w:ascii="Calibri" w:eastAsia="Times New Roman" w:hAnsi="Calibri"/>
            <w:sz w:val="26"/>
            <w:szCs w:val="26"/>
          </w:rPr>
          <w:t>)</w:t>
        </w:r>
      </w:ins>
      <w:del w:id="127" w:author="Foley, Jonathan [2]" w:date="2019-03-01T14:03:00Z">
        <w:r w:rsidR="00DE140D" w:rsidDel="001422B6">
          <w:rPr>
            <w:rFonts w:ascii="Calibri" w:eastAsia="Times New Roman" w:hAnsi="Calibri"/>
            <w:sz w:val="26"/>
            <w:szCs w:val="26"/>
          </w:rPr>
          <w:delText xml:space="preserve"> and the multilayer </w:delText>
        </w:r>
      </w:del>
      <w:ins w:id="128" w:author="Foley, Jonathan [2]" w:date="2019-03-01T14:04:00Z">
        <w:r w:rsidR="001422B6">
          <w:rPr>
            <w:rFonts w:ascii="Calibri" w:eastAsia="Times New Roman" w:hAnsi="Calibri"/>
            <w:sz w:val="26"/>
            <w:szCs w:val="26"/>
          </w:rPr>
          <w:t>, and the data library</w:t>
        </w:r>
      </w:ins>
      <w:ins w:id="129" w:author="Foley, Jonathan [2]" w:date="2019-03-01T14:05:00Z">
        <w:r w:rsidR="001422B6">
          <w:rPr>
            <w:rFonts w:ascii="Calibri" w:eastAsia="Times New Roman" w:hAnsi="Calibri"/>
            <w:sz w:val="26"/>
            <w:szCs w:val="26"/>
          </w:rPr>
          <w:t xml:space="preserve"> (datalib)</w:t>
        </w:r>
      </w:ins>
      <w:del w:id="130" w:author="Foley, Jonathan [2]" w:date="2019-03-01T14:04:00Z">
        <w:r w:rsidR="00DE140D" w:rsidDel="001422B6">
          <w:rPr>
            <w:rFonts w:ascii="Calibri" w:eastAsia="Times New Roman" w:hAnsi="Calibri"/>
            <w:sz w:val="26"/>
            <w:szCs w:val="26"/>
          </w:rPr>
          <w:delText>class</w:delText>
        </w:r>
      </w:del>
      <w:r w:rsidR="00DE140D">
        <w:rPr>
          <w:rFonts w:ascii="Calibri" w:eastAsia="Times New Roman" w:hAnsi="Calibri"/>
          <w:sz w:val="26"/>
          <w:szCs w:val="26"/>
        </w:rPr>
        <w:t>. The</w:t>
      </w:r>
      <w:ins w:id="131" w:author="Foley, Jonathan [2]" w:date="2019-03-01T14:04:00Z">
        <w:r w:rsidR="001422B6">
          <w:rPr>
            <w:rFonts w:ascii="Calibri" w:eastAsia="Times New Roman" w:hAnsi="Calibri"/>
            <w:sz w:val="26"/>
            <w:szCs w:val="26"/>
          </w:rPr>
          <w:t xml:space="preserve"> function</w:t>
        </w:r>
      </w:ins>
      <w:r w:rsidR="00DE140D">
        <w:rPr>
          <w:rFonts w:ascii="Calibri" w:eastAsia="Times New Roman" w:hAnsi="Calibri"/>
          <w:sz w:val="26"/>
          <w:szCs w:val="26"/>
        </w:rPr>
        <w:t xml:space="preserve"> libraries contain the functions that perform calculations</w:t>
      </w:r>
      <w:r w:rsidR="00244B79">
        <w:rPr>
          <w:rFonts w:ascii="Calibri" w:eastAsia="Times New Roman" w:hAnsi="Calibri"/>
          <w:sz w:val="26"/>
          <w:szCs w:val="26"/>
        </w:rPr>
        <w:t xml:space="preserve"> </w:t>
      </w:r>
      <w:del w:id="132" w:author="Foley, Jonathan [2]" w:date="2019-03-01T14:09:00Z">
        <w:r w:rsidR="00244B79" w:rsidDel="001422B6">
          <w:rPr>
            <w:rFonts w:ascii="Calibri" w:eastAsia="Times New Roman" w:hAnsi="Calibri"/>
            <w:sz w:val="26"/>
            <w:szCs w:val="26"/>
          </w:rPr>
          <w:delText xml:space="preserve">for the transfer matrix and each application of </w:delText>
        </w:r>
      </w:del>
      <w:del w:id="133" w:author="Foley, Jonathan [2]" w:date="2019-03-01T14:04:00Z">
        <w:r w:rsidR="00244B79" w:rsidDel="001422B6">
          <w:rPr>
            <w:rFonts w:ascii="Calibri" w:eastAsia="Times New Roman" w:hAnsi="Calibri"/>
            <w:sz w:val="26"/>
            <w:szCs w:val="26"/>
          </w:rPr>
          <w:delText>Wptherml</w:delText>
        </w:r>
      </w:del>
      <w:ins w:id="134" w:author="Foley, Jonathan [2]" w:date="2019-03-01T14:09:00Z">
        <w:r w:rsidR="001422B6">
          <w:rPr>
            <w:rFonts w:ascii="Calibri" w:eastAsia="Times New Roman" w:hAnsi="Calibri"/>
            <w:sz w:val="26"/>
            <w:szCs w:val="26"/>
          </w:rPr>
          <w:t xml:space="preserve">to extract spectral information and figures of merit for the various applications supported by </w:t>
        </w:r>
        <w:proofErr w:type="spellStart"/>
        <w:r w:rsidR="001422B6">
          <w:rPr>
            <w:rFonts w:ascii="Calibri" w:eastAsia="Times New Roman" w:hAnsi="Calibri"/>
            <w:sz w:val="26"/>
            <w:szCs w:val="26"/>
          </w:rPr>
          <w:t>WPTherml</w:t>
        </w:r>
        <w:proofErr w:type="spellEnd"/>
        <w:r w:rsidR="001422B6">
          <w:rPr>
            <w:rFonts w:ascii="Calibri" w:eastAsia="Times New Roman" w:hAnsi="Calibri"/>
            <w:sz w:val="26"/>
            <w:szCs w:val="26"/>
          </w:rPr>
          <w:t xml:space="preserve"> as follows:</w:t>
        </w:r>
      </w:ins>
    </w:p>
    <w:p w14:paraId="0463710D" w14:textId="448CB405" w:rsidR="001422B6" w:rsidRDefault="001422B6" w:rsidP="001422B6">
      <w:pPr>
        <w:pStyle w:val="ListParagraph"/>
        <w:numPr>
          <w:ilvl w:val="0"/>
          <w:numId w:val="8"/>
        </w:numPr>
        <w:rPr>
          <w:ins w:id="135" w:author="Foley, Jonathan [2]" w:date="2019-03-01T14:12:00Z"/>
          <w:rFonts w:ascii="Calibri" w:eastAsia="Times New Roman" w:hAnsi="Calibri"/>
          <w:sz w:val="26"/>
          <w:szCs w:val="26"/>
        </w:rPr>
        <w:pPrChange w:id="136" w:author="Foley, Jonathan [2]" w:date="2019-03-01T14:09:00Z">
          <w:pPr>
            <w:ind w:firstLine="720"/>
          </w:pPr>
        </w:pPrChange>
      </w:pPr>
      <w:ins w:id="137" w:author="Foley, Jonathan [2]" w:date="2019-03-01T14:09:00Z">
        <w:r>
          <w:rPr>
            <w:rFonts w:ascii="Calibri" w:eastAsia="Times New Roman" w:hAnsi="Calibri"/>
            <w:sz w:val="26"/>
            <w:szCs w:val="26"/>
          </w:rPr>
          <w:t>tmm uses transfer matrix method to compute various optical properties</w:t>
        </w:r>
      </w:ins>
    </w:p>
    <w:p w14:paraId="64E2FB68" w14:textId="01763EE9" w:rsidR="001422B6" w:rsidRDefault="001422B6" w:rsidP="001422B6">
      <w:pPr>
        <w:pStyle w:val="ListParagraph"/>
        <w:numPr>
          <w:ilvl w:val="0"/>
          <w:numId w:val="8"/>
        </w:numPr>
        <w:rPr>
          <w:ins w:id="138" w:author="Foley, Jonathan [2]" w:date="2019-03-01T14:09:00Z"/>
          <w:rFonts w:ascii="Calibri" w:eastAsia="Times New Roman" w:hAnsi="Calibri"/>
          <w:sz w:val="26"/>
          <w:szCs w:val="26"/>
        </w:rPr>
        <w:pPrChange w:id="139" w:author="Foley, Jonathan [2]" w:date="2019-03-01T14:09:00Z">
          <w:pPr>
            <w:ind w:firstLine="720"/>
          </w:pPr>
        </w:pPrChange>
      </w:pPr>
      <w:proofErr w:type="spellStart"/>
      <w:ins w:id="140" w:author="Foley, Jonathan [2]" w:date="2019-03-01T14:12:00Z">
        <w:r>
          <w:rPr>
            <w:rFonts w:ascii="Calibri" w:eastAsia="Times New Roman" w:hAnsi="Calibri"/>
            <w:sz w:val="26"/>
            <w:szCs w:val="26"/>
          </w:rPr>
          <w:t>numlib</w:t>
        </w:r>
        <w:proofErr w:type="spellEnd"/>
        <w:r>
          <w:rPr>
            <w:rFonts w:ascii="Calibri" w:eastAsia="Times New Roman" w:hAnsi="Calibri"/>
            <w:sz w:val="26"/>
            <w:szCs w:val="26"/>
          </w:rPr>
          <w:t xml:space="preserve"> provides a simple function for numerical quadrature</w:t>
        </w:r>
      </w:ins>
    </w:p>
    <w:p w14:paraId="3762FC20" w14:textId="29E5C9E2" w:rsidR="003A106F" w:rsidRDefault="001422B6" w:rsidP="003A106F">
      <w:pPr>
        <w:pStyle w:val="ListParagraph"/>
        <w:numPr>
          <w:ilvl w:val="0"/>
          <w:numId w:val="8"/>
        </w:numPr>
        <w:rPr>
          <w:ins w:id="141" w:author="Foley, Jonathan [2]" w:date="2019-03-01T14:13:00Z"/>
          <w:rFonts w:ascii="Calibri" w:eastAsia="Times New Roman" w:hAnsi="Calibri"/>
          <w:sz w:val="26"/>
          <w:szCs w:val="26"/>
        </w:rPr>
        <w:pPrChange w:id="142" w:author="Foley, Jonathan [2]" w:date="2019-03-01T14:13:00Z">
          <w:pPr>
            <w:ind w:firstLine="720"/>
          </w:pPr>
        </w:pPrChange>
      </w:pPr>
      <w:ins w:id="143" w:author="Foley, Jonathan [2]" w:date="2019-03-01T14:10:00Z">
        <w:r>
          <w:rPr>
            <w:rFonts w:ascii="Calibri" w:eastAsia="Times New Roman" w:hAnsi="Calibri"/>
            <w:sz w:val="26"/>
            <w:szCs w:val="26"/>
          </w:rPr>
          <w:t xml:space="preserve">stpvlib uses optical </w:t>
        </w:r>
      </w:ins>
      <w:ins w:id="144" w:author="Foley, Jonathan [2]" w:date="2019-03-01T14:11:00Z">
        <w:r>
          <w:rPr>
            <w:rFonts w:ascii="Calibri" w:eastAsia="Times New Roman" w:hAnsi="Calibri"/>
            <w:sz w:val="26"/>
            <w:szCs w:val="26"/>
          </w:rPr>
          <w:t xml:space="preserve">properties and thermal emission to compute figures of merit relevant to solar </w:t>
        </w:r>
        <w:proofErr w:type="spellStart"/>
        <w:r>
          <w:rPr>
            <w:rFonts w:ascii="Calibri" w:eastAsia="Times New Roman" w:hAnsi="Calibri"/>
            <w:sz w:val="26"/>
            <w:szCs w:val="26"/>
          </w:rPr>
          <w:t>thermophotovoltaic</w:t>
        </w:r>
        <w:proofErr w:type="spellEnd"/>
        <w:r>
          <w:rPr>
            <w:rFonts w:ascii="Calibri" w:eastAsia="Times New Roman" w:hAnsi="Calibri"/>
            <w:sz w:val="26"/>
            <w:szCs w:val="26"/>
          </w:rPr>
          <w:t xml:space="preserve"> applications</w:t>
        </w:r>
      </w:ins>
    </w:p>
    <w:p w14:paraId="6F7EBA9E" w14:textId="00170746" w:rsidR="003A106F" w:rsidRDefault="003A106F" w:rsidP="003A106F">
      <w:pPr>
        <w:pStyle w:val="ListParagraph"/>
        <w:numPr>
          <w:ilvl w:val="0"/>
          <w:numId w:val="8"/>
        </w:numPr>
        <w:rPr>
          <w:ins w:id="145" w:author="Foley, Jonathan [2]" w:date="2019-03-01T14:13:00Z"/>
          <w:rFonts w:ascii="Calibri" w:eastAsia="Times New Roman" w:hAnsi="Calibri"/>
          <w:sz w:val="26"/>
          <w:szCs w:val="26"/>
        </w:rPr>
        <w:pPrChange w:id="146" w:author="Foley, Jonathan [2]" w:date="2019-03-01T14:13:00Z">
          <w:pPr>
            <w:ind w:firstLine="720"/>
          </w:pPr>
        </w:pPrChange>
      </w:pPr>
      <w:ins w:id="147" w:author="Foley, Jonathan [2]" w:date="2019-03-01T14:13:00Z">
        <w:r>
          <w:rPr>
            <w:rFonts w:ascii="Calibri" w:eastAsia="Times New Roman" w:hAnsi="Calibri"/>
            <w:sz w:val="26"/>
            <w:szCs w:val="26"/>
          </w:rPr>
          <w:t>coolinglib uses optical properties and thermal emission to compute figures of merit relevant to radiative cooling</w:t>
        </w:r>
      </w:ins>
    </w:p>
    <w:p w14:paraId="0E7EAF2C" w14:textId="327F1595" w:rsidR="003A106F" w:rsidRDefault="003A106F" w:rsidP="003A106F">
      <w:pPr>
        <w:pStyle w:val="ListParagraph"/>
        <w:numPr>
          <w:ilvl w:val="0"/>
          <w:numId w:val="8"/>
        </w:numPr>
        <w:rPr>
          <w:ins w:id="148" w:author="Foley, Jonathan [2]" w:date="2019-03-01T14:13:00Z"/>
          <w:rFonts w:ascii="Calibri" w:eastAsia="Times New Roman" w:hAnsi="Calibri"/>
          <w:sz w:val="26"/>
          <w:szCs w:val="26"/>
        </w:rPr>
        <w:pPrChange w:id="149" w:author="Foley, Jonathan [2]" w:date="2019-03-01T14:13:00Z">
          <w:pPr>
            <w:ind w:firstLine="720"/>
          </w:pPr>
        </w:pPrChange>
      </w:pPr>
      <w:ins w:id="150" w:author="Foley, Jonathan [2]" w:date="2019-03-01T14:13:00Z">
        <w:r>
          <w:rPr>
            <w:rFonts w:ascii="Calibri" w:eastAsia="Times New Roman" w:hAnsi="Calibri"/>
            <w:sz w:val="26"/>
            <w:szCs w:val="26"/>
          </w:rPr>
          <w:t xml:space="preserve">colorlib uses optical properties and thermal emission to render </w:t>
        </w:r>
        <w:proofErr w:type="spellStart"/>
        <w:r>
          <w:rPr>
            <w:rFonts w:ascii="Calibri" w:eastAsia="Times New Roman" w:hAnsi="Calibri"/>
            <w:sz w:val="26"/>
            <w:szCs w:val="26"/>
          </w:rPr>
          <w:t>color</w:t>
        </w:r>
        <w:proofErr w:type="spellEnd"/>
        <w:r>
          <w:rPr>
            <w:rFonts w:ascii="Calibri" w:eastAsia="Times New Roman" w:hAnsi="Calibri"/>
            <w:sz w:val="26"/>
            <w:szCs w:val="26"/>
          </w:rPr>
          <w:t xml:space="preserve"> of structures </w:t>
        </w:r>
      </w:ins>
    </w:p>
    <w:p w14:paraId="506BB378" w14:textId="3C5E4F5F" w:rsidR="003A106F" w:rsidRDefault="003A106F" w:rsidP="003A106F">
      <w:pPr>
        <w:pStyle w:val="ListParagraph"/>
        <w:numPr>
          <w:ilvl w:val="0"/>
          <w:numId w:val="8"/>
        </w:numPr>
        <w:rPr>
          <w:ins w:id="151" w:author="Foley, Jonathan [2]" w:date="2019-03-01T14:14:00Z"/>
          <w:rFonts w:ascii="Calibri" w:eastAsia="Times New Roman" w:hAnsi="Calibri"/>
          <w:sz w:val="26"/>
          <w:szCs w:val="26"/>
        </w:rPr>
        <w:pPrChange w:id="152" w:author="Foley, Jonathan [2]" w:date="2019-03-01T14:13:00Z">
          <w:pPr>
            <w:ind w:firstLine="720"/>
          </w:pPr>
        </w:pPrChange>
      </w:pPr>
      <w:proofErr w:type="gramStart"/>
      <w:ins w:id="153" w:author="Foley, Jonathan [2]" w:date="2019-03-01T14:14:00Z">
        <w:r>
          <w:rPr>
            <w:rFonts w:ascii="Calibri" w:eastAsia="Times New Roman" w:hAnsi="Calibri"/>
            <w:sz w:val="26"/>
            <w:szCs w:val="26"/>
          </w:rPr>
          <w:t>lightlib</w:t>
        </w:r>
        <w:proofErr w:type="gramEnd"/>
        <w:r>
          <w:rPr>
            <w:rFonts w:ascii="Calibri" w:eastAsia="Times New Roman" w:hAnsi="Calibri"/>
            <w:sz w:val="26"/>
            <w:szCs w:val="26"/>
          </w:rPr>
          <w:t xml:space="preserve"> uses optical properties and thermal emission to compute figures of merit relevant for incandescent light sources.</w:t>
        </w:r>
      </w:ins>
    </w:p>
    <w:p w14:paraId="0917C65B" w14:textId="30CFEDF5" w:rsidR="003A106F" w:rsidRPr="003A106F" w:rsidRDefault="003A106F" w:rsidP="003A106F">
      <w:pPr>
        <w:rPr>
          <w:ins w:id="154" w:author="Foley, Jonathan [2]" w:date="2019-03-01T14:14:00Z"/>
          <w:rFonts w:ascii="Calibri" w:eastAsia="Times New Roman" w:hAnsi="Calibri"/>
          <w:sz w:val="26"/>
          <w:szCs w:val="26"/>
          <w:rPrChange w:id="155" w:author="Foley, Jonathan [2]" w:date="2019-03-01T14:14:00Z">
            <w:rPr>
              <w:ins w:id="156" w:author="Foley, Jonathan [2]" w:date="2019-03-01T14:14:00Z"/>
            </w:rPr>
          </w:rPrChange>
        </w:rPr>
        <w:pPrChange w:id="157" w:author="Foley, Jonathan [2]" w:date="2019-03-01T14:14:00Z">
          <w:pPr>
            <w:ind w:firstLine="720"/>
          </w:pPr>
        </w:pPrChange>
      </w:pPr>
      <w:ins w:id="158" w:author="Foley, Jonathan [2]" w:date="2019-03-01T14:14:00Z">
        <w:r>
          <w:rPr>
            <w:rFonts w:ascii="Calibri" w:eastAsia="Times New Roman" w:hAnsi="Calibri"/>
            <w:sz w:val="26"/>
            <w:szCs w:val="26"/>
          </w:rPr>
          <w:t>The data library datalib provides data to support various calculations, including</w:t>
        </w:r>
      </w:ins>
    </w:p>
    <w:p w14:paraId="1B07C2D9" w14:textId="77777777" w:rsidR="003A106F" w:rsidRPr="003A106F" w:rsidRDefault="003A106F" w:rsidP="003A106F">
      <w:pPr>
        <w:rPr>
          <w:ins w:id="159" w:author="Foley, Jonathan [2]" w:date="2019-03-01T14:09:00Z"/>
          <w:rFonts w:ascii="Calibri" w:eastAsia="Times New Roman" w:hAnsi="Calibri"/>
          <w:sz w:val="26"/>
          <w:szCs w:val="26"/>
          <w:rPrChange w:id="160" w:author="Foley, Jonathan [2]" w:date="2019-03-01T14:14:00Z">
            <w:rPr>
              <w:ins w:id="161" w:author="Foley, Jonathan [2]" w:date="2019-03-01T14:09:00Z"/>
            </w:rPr>
          </w:rPrChange>
        </w:rPr>
        <w:pPrChange w:id="162" w:author="Foley, Jonathan [2]" w:date="2019-03-01T14:14:00Z">
          <w:pPr>
            <w:ind w:firstLine="720"/>
          </w:pPr>
        </w:pPrChange>
      </w:pPr>
    </w:p>
    <w:p w14:paraId="686A8682" w14:textId="6C8A2001" w:rsidR="003A106F" w:rsidRDefault="003A106F" w:rsidP="001422B6">
      <w:pPr>
        <w:pStyle w:val="ListParagraph"/>
        <w:numPr>
          <w:ilvl w:val="0"/>
          <w:numId w:val="8"/>
        </w:numPr>
        <w:rPr>
          <w:ins w:id="163" w:author="Foley, Jonathan [2]" w:date="2019-03-01T14:15:00Z"/>
          <w:rFonts w:ascii="Calibri" w:eastAsia="Times New Roman" w:hAnsi="Calibri"/>
          <w:sz w:val="26"/>
          <w:szCs w:val="26"/>
        </w:rPr>
        <w:pPrChange w:id="164" w:author="Foley, Jonathan [2]" w:date="2019-03-01T14:09:00Z">
          <w:pPr>
            <w:ind w:firstLine="720"/>
          </w:pPr>
        </w:pPrChange>
      </w:pPr>
      <w:ins w:id="165" w:author="Foley, Jonathan [2]" w:date="2019-03-01T14:15:00Z">
        <w:r>
          <w:rPr>
            <w:rFonts w:ascii="Calibri" w:eastAsia="Times New Roman" w:hAnsi="Calibri"/>
            <w:sz w:val="26"/>
            <w:szCs w:val="26"/>
          </w:rPr>
          <w:lastRenderedPageBreak/>
          <w:t>Refractive index as a function of wavelength for an extensive number of common materials</w:t>
        </w:r>
      </w:ins>
      <w:ins w:id="166" w:author="Foley, Jonathan [2]" w:date="2019-03-01T14:16:00Z">
        <w:r>
          <w:rPr>
            <w:rFonts w:ascii="Calibri" w:eastAsia="Times New Roman" w:hAnsi="Calibri"/>
            <w:sz w:val="26"/>
            <w:szCs w:val="26"/>
          </w:rPr>
          <w:t>, required for computing optical properties</w:t>
        </w:r>
      </w:ins>
      <w:ins w:id="167" w:author="Foley, Jonathan [2]" w:date="2019-03-01T14:15:00Z">
        <w:r>
          <w:rPr>
            <w:rFonts w:ascii="Calibri" w:eastAsia="Times New Roman" w:hAnsi="Calibri"/>
            <w:sz w:val="26"/>
            <w:szCs w:val="26"/>
          </w:rPr>
          <w:t xml:space="preserve"> </w:t>
        </w:r>
      </w:ins>
    </w:p>
    <w:p w14:paraId="3AE5C208" w14:textId="77777777" w:rsidR="003A106F" w:rsidRDefault="003A106F" w:rsidP="003A106F">
      <w:pPr>
        <w:pStyle w:val="ListParagraph"/>
        <w:numPr>
          <w:ilvl w:val="0"/>
          <w:numId w:val="8"/>
        </w:numPr>
        <w:rPr>
          <w:ins w:id="168" w:author="Foley, Jonathan [2]" w:date="2019-03-01T14:16:00Z"/>
          <w:rFonts w:ascii="Calibri" w:eastAsia="Times New Roman" w:hAnsi="Calibri"/>
          <w:sz w:val="26"/>
          <w:szCs w:val="26"/>
        </w:rPr>
        <w:pPrChange w:id="169" w:author="Foley, Jonathan [2]" w:date="2019-03-01T14:15:00Z">
          <w:pPr>
            <w:ind w:firstLine="720"/>
          </w:pPr>
        </w:pPrChange>
      </w:pPr>
      <w:ins w:id="170" w:author="Foley, Jonathan [2]" w:date="2019-03-01T14:15:00Z">
        <w:r>
          <w:rPr>
            <w:rFonts w:ascii="Calibri" w:eastAsia="Times New Roman" w:hAnsi="Calibri"/>
            <w:sz w:val="26"/>
            <w:szCs w:val="26"/>
          </w:rPr>
          <w:t>Spectral Response functions for several common photovoltaic materials</w:t>
        </w:r>
      </w:ins>
      <w:ins w:id="171" w:author="Foley, Jonathan [2]" w:date="2019-03-01T14:16:00Z">
        <w:r>
          <w:rPr>
            <w:rFonts w:ascii="Calibri" w:eastAsia="Times New Roman" w:hAnsi="Calibri"/>
            <w:sz w:val="26"/>
            <w:szCs w:val="26"/>
          </w:rPr>
          <w:t>, required for computing STPV and standard PV efficiencies</w:t>
        </w:r>
      </w:ins>
    </w:p>
    <w:p w14:paraId="06904B31" w14:textId="77777777" w:rsidR="003A106F" w:rsidRDefault="003A106F" w:rsidP="003A106F">
      <w:pPr>
        <w:pStyle w:val="ListParagraph"/>
        <w:numPr>
          <w:ilvl w:val="0"/>
          <w:numId w:val="8"/>
        </w:numPr>
        <w:rPr>
          <w:ins w:id="172" w:author="Foley, Jonathan [2]" w:date="2019-03-01T14:16:00Z"/>
          <w:rFonts w:ascii="Calibri" w:eastAsia="Times New Roman" w:hAnsi="Calibri"/>
          <w:sz w:val="26"/>
          <w:szCs w:val="26"/>
        </w:rPr>
        <w:pPrChange w:id="173" w:author="Foley, Jonathan [2]" w:date="2019-03-01T14:15:00Z">
          <w:pPr>
            <w:ind w:firstLine="720"/>
          </w:pPr>
        </w:pPrChange>
      </w:pPr>
      <w:ins w:id="174" w:author="Foley, Jonathan [2]" w:date="2019-03-01T14:16:00Z">
        <w:r>
          <w:rPr>
            <w:rFonts w:ascii="Calibri" w:eastAsia="Times New Roman" w:hAnsi="Calibri"/>
            <w:sz w:val="26"/>
            <w:szCs w:val="26"/>
          </w:rPr>
          <w:t>AM1.5 spectral data required for various solar calculations</w:t>
        </w:r>
      </w:ins>
    </w:p>
    <w:p w14:paraId="10CC3AA7" w14:textId="77777777" w:rsidR="003A106F" w:rsidRDefault="003A106F" w:rsidP="003A106F">
      <w:pPr>
        <w:pStyle w:val="ListParagraph"/>
        <w:numPr>
          <w:ilvl w:val="0"/>
          <w:numId w:val="8"/>
        </w:numPr>
        <w:rPr>
          <w:ins w:id="175" w:author="Foley, Jonathan [2]" w:date="2019-03-01T14:17:00Z"/>
          <w:rFonts w:ascii="Calibri" w:eastAsia="Times New Roman" w:hAnsi="Calibri"/>
          <w:sz w:val="26"/>
          <w:szCs w:val="26"/>
        </w:rPr>
        <w:pPrChange w:id="176" w:author="Foley, Jonathan [2]" w:date="2019-03-01T14:15:00Z">
          <w:pPr>
            <w:ind w:firstLine="720"/>
          </w:pPr>
        </w:pPrChange>
      </w:pPr>
      <w:ins w:id="177" w:author="Foley, Jonathan [2]" w:date="2019-03-01T14:17:00Z">
        <w:r>
          <w:rPr>
            <w:rFonts w:ascii="Calibri" w:eastAsia="Times New Roman" w:hAnsi="Calibri"/>
            <w:sz w:val="26"/>
            <w:szCs w:val="26"/>
          </w:rPr>
          <w:t>Atmospheric transmission spectrum required for radiative cooling applications</w:t>
        </w:r>
      </w:ins>
    </w:p>
    <w:p w14:paraId="79F779B1" w14:textId="26A22ABE" w:rsidR="001422B6" w:rsidRPr="003A106F" w:rsidRDefault="003A106F" w:rsidP="003A106F">
      <w:pPr>
        <w:pStyle w:val="ListParagraph"/>
        <w:numPr>
          <w:ilvl w:val="0"/>
          <w:numId w:val="8"/>
        </w:numPr>
        <w:rPr>
          <w:ins w:id="178" w:author="Foley, Jonathan [2]" w:date="2019-03-01T14:07:00Z"/>
          <w:rFonts w:ascii="Calibri" w:eastAsia="Times New Roman" w:hAnsi="Calibri"/>
          <w:sz w:val="26"/>
          <w:szCs w:val="26"/>
          <w:rPrChange w:id="179" w:author="Foley, Jonathan [2]" w:date="2019-03-01T14:15:00Z">
            <w:rPr>
              <w:ins w:id="180" w:author="Foley, Jonathan [2]" w:date="2019-03-01T14:07:00Z"/>
            </w:rPr>
          </w:rPrChange>
        </w:rPr>
        <w:pPrChange w:id="181" w:author="Foley, Jonathan [2]" w:date="2019-03-01T14:15:00Z">
          <w:pPr>
            <w:ind w:firstLine="720"/>
          </w:pPr>
        </w:pPrChange>
      </w:pPr>
      <w:ins w:id="182" w:author="Foley, Jonathan [2]" w:date="2019-03-01T14:17:00Z">
        <w:r>
          <w:rPr>
            <w:rFonts w:ascii="Calibri" w:eastAsia="Times New Roman" w:hAnsi="Calibri"/>
            <w:sz w:val="26"/>
            <w:szCs w:val="26"/>
          </w:rPr>
          <w:t>Spectral response functions for the human eye</w:t>
        </w:r>
      </w:ins>
      <w:ins w:id="183" w:author="Foley, Jonathan [2]" w:date="2019-03-01T14:19:00Z">
        <w:r>
          <w:rPr>
            <w:rFonts w:ascii="Calibri" w:eastAsia="Times New Roman" w:hAnsi="Calibri"/>
            <w:sz w:val="26"/>
            <w:szCs w:val="26"/>
          </w:rPr>
          <w:t>,</w:t>
        </w:r>
      </w:ins>
      <w:ins w:id="184" w:author="Foley, Jonathan [2]" w:date="2019-03-01T14:17:00Z">
        <w:r>
          <w:rPr>
            <w:rFonts w:ascii="Calibri" w:eastAsia="Times New Roman" w:hAnsi="Calibri"/>
            <w:sz w:val="26"/>
            <w:szCs w:val="26"/>
          </w:rPr>
          <w:t xml:space="preserve"> required for rendering </w:t>
        </w:r>
        <w:proofErr w:type="spellStart"/>
        <w:r>
          <w:rPr>
            <w:rFonts w:ascii="Calibri" w:eastAsia="Times New Roman" w:hAnsi="Calibri"/>
            <w:sz w:val="26"/>
            <w:szCs w:val="26"/>
          </w:rPr>
          <w:t>color</w:t>
        </w:r>
        <w:proofErr w:type="spellEnd"/>
        <w:r>
          <w:rPr>
            <w:rFonts w:ascii="Calibri" w:eastAsia="Times New Roman" w:hAnsi="Calibri"/>
            <w:sz w:val="26"/>
            <w:szCs w:val="26"/>
          </w:rPr>
          <w:t xml:space="preserve"> of structures and for computing the luminous efficiency of incandescent </w:t>
        </w:r>
        <w:proofErr w:type="spellStart"/>
        <w:r>
          <w:rPr>
            <w:rFonts w:ascii="Calibri" w:eastAsia="Times New Roman" w:hAnsi="Calibri"/>
            <w:sz w:val="26"/>
            <w:szCs w:val="26"/>
          </w:rPr>
          <w:t>lightsources</w:t>
        </w:r>
      </w:ins>
      <w:proofErr w:type="spellEnd"/>
      <w:del w:id="185" w:author="Foley, Jonathan [2]" w:date="2019-03-01T14:04:00Z">
        <w:r w:rsidR="00244B79" w:rsidRPr="003A106F" w:rsidDel="001422B6">
          <w:rPr>
            <w:rFonts w:ascii="Calibri" w:eastAsia="Times New Roman" w:hAnsi="Calibri"/>
            <w:sz w:val="26"/>
            <w:szCs w:val="26"/>
            <w:rPrChange w:id="186" w:author="Foley, Jonathan [2]" w:date="2019-03-01T14:15:00Z">
              <w:rPr/>
            </w:rPrChange>
          </w:rPr>
          <w:delText>.</w:delText>
        </w:r>
      </w:del>
      <w:del w:id="187" w:author="Foley, Jonathan [2]" w:date="2019-03-01T14:08:00Z">
        <w:r w:rsidR="00244B79" w:rsidRPr="003A106F" w:rsidDel="001422B6">
          <w:rPr>
            <w:rFonts w:ascii="Calibri" w:eastAsia="Times New Roman" w:hAnsi="Calibri"/>
            <w:sz w:val="26"/>
            <w:szCs w:val="26"/>
            <w:rPrChange w:id="188" w:author="Foley, Jonathan [2]" w:date="2019-03-01T14:15:00Z">
              <w:rPr/>
            </w:rPrChange>
          </w:rPr>
          <w:delText xml:space="preserve"> </w:delText>
        </w:r>
      </w:del>
    </w:p>
    <w:p w14:paraId="0F6A3636" w14:textId="364E73E5" w:rsidR="00DE140D" w:rsidRPr="00F80911" w:rsidRDefault="00244B79" w:rsidP="00F80911">
      <w:pPr>
        <w:ind w:firstLine="720"/>
        <w:rPr>
          <w:ins w:id="189" w:author="Foley, Jonathan [2]" w:date="2019-03-01T13:40:00Z"/>
          <w:rFonts w:ascii="Calibri" w:eastAsia="Times New Roman" w:hAnsi="Calibri"/>
          <w:color w:val="0000FF"/>
          <w:sz w:val="26"/>
          <w:szCs w:val="26"/>
        </w:rPr>
      </w:pPr>
      <w:del w:id="190" w:author="Foley, Jonathan [2]" w:date="2019-03-01T14:19:00Z">
        <w:r w:rsidDel="003A106F">
          <w:rPr>
            <w:rFonts w:ascii="Calibri" w:eastAsia="Times New Roman" w:hAnsi="Calibri"/>
            <w:sz w:val="26"/>
            <w:szCs w:val="26"/>
          </w:rPr>
          <w:delText xml:space="preserve">The second part is the class structure. </w:delText>
        </w:r>
      </w:del>
      <w:r>
        <w:rPr>
          <w:rFonts w:ascii="Calibri" w:eastAsia="Times New Roman" w:hAnsi="Calibri"/>
          <w:sz w:val="26"/>
          <w:szCs w:val="26"/>
        </w:rPr>
        <w:t xml:space="preserve">The multilayer class </w:t>
      </w:r>
      <w:bookmarkStart w:id="191" w:name="_GoBack"/>
      <w:r>
        <w:rPr>
          <w:rFonts w:ascii="Calibri" w:eastAsia="Times New Roman" w:hAnsi="Calibri"/>
          <w:sz w:val="26"/>
          <w:szCs w:val="26"/>
        </w:rPr>
        <w:t xml:space="preserve">groups and arranges how the </w:t>
      </w:r>
      <w:bookmarkEnd w:id="191"/>
      <w:r>
        <w:rPr>
          <w:rFonts w:ascii="Calibri" w:eastAsia="Times New Roman" w:hAnsi="Calibri"/>
          <w:sz w:val="26"/>
          <w:szCs w:val="26"/>
        </w:rPr>
        <w:t xml:space="preserve">calculations occur in an object oriented method. </w:t>
      </w:r>
      <w:r w:rsidR="003700A5">
        <w:rPr>
          <w:rFonts w:ascii="Calibri" w:eastAsia="Times New Roman" w:hAnsi="Calibri"/>
          <w:sz w:val="26"/>
          <w:szCs w:val="26"/>
        </w:rPr>
        <w:t xml:space="preserve"> The class structure interacts with the libraries to use functions from the libraries. The benefit of the class structure are the organization and easy to access a group of functions for a specific application.</w:t>
      </w:r>
    </w:p>
    <w:p w14:paraId="3B675C63" w14:textId="25D1D052" w:rsidR="00D85EA5" w:rsidRDefault="00D85EA5" w:rsidP="00582A3C">
      <w:pPr>
        <w:rPr>
          <w:rFonts w:ascii="Calibri" w:eastAsia="Times New Roman" w:hAnsi="Calibri"/>
          <w:color w:val="0000FF"/>
          <w:sz w:val="26"/>
          <w:szCs w:val="26"/>
        </w:rPr>
      </w:pPr>
      <w:ins w:id="192" w:author="Foley, Jonathan [2]" w:date="2019-03-01T13:40:00Z">
        <w:r>
          <w:rPr>
            <w:rFonts w:ascii="Calibri" w:eastAsia="Times New Roman" w:hAnsi="Calibri"/>
            <w:noProof/>
            <w:color w:val="0000FF"/>
            <w:sz w:val="26"/>
            <w:szCs w:val="26"/>
            <w:lang w:val="en-US"/>
          </w:rPr>
          <w:drawing>
            <wp:inline distT="0" distB="0" distL="0" distR="0" wp14:anchorId="7D31B1D4" wp14:editId="64FD7807">
              <wp:extent cx="4546934" cy="31584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3">
                        <a:extLst>
                          <a:ext uri="{28A0092B-C50C-407E-A947-70E740481C1C}">
                            <a14:useLocalDpi xmlns:a14="http://schemas.microsoft.com/office/drawing/2010/main" val="0"/>
                          </a:ext>
                        </a:extLst>
                      </a:blip>
                      <a:stretch>
                        <a:fillRect/>
                      </a:stretch>
                    </pic:blipFill>
                    <pic:spPr>
                      <a:xfrm>
                        <a:off x="0" y="0"/>
                        <a:ext cx="4552823" cy="3162581"/>
                      </a:xfrm>
                      <a:prstGeom prst="rect">
                        <a:avLst/>
                      </a:prstGeom>
                    </pic:spPr>
                  </pic:pic>
                </a:graphicData>
              </a:graphic>
            </wp:inline>
          </w:drawing>
        </w:r>
      </w:ins>
    </w:p>
    <w:p w14:paraId="36D87FD6" w14:textId="77777777" w:rsidR="00DE140D" w:rsidRPr="006F0D3F" w:rsidRDefault="00DE140D" w:rsidP="00582A3C">
      <w:pPr>
        <w:rPr>
          <w:rFonts w:ascii="Calibri" w:eastAsia="Times New Roman" w:hAnsi="Calibri"/>
          <w:b/>
          <w:sz w:val="26"/>
          <w:szCs w:val="26"/>
        </w:rPr>
      </w:pPr>
    </w:p>
    <w:p w14:paraId="173254DA" w14:textId="77777777" w:rsidR="0011136B" w:rsidRDefault="0011136B" w:rsidP="00582A3C">
      <w:pPr>
        <w:rPr>
          <w:rFonts w:ascii="Calibri" w:eastAsia="Times New Roman" w:hAnsi="Calibri"/>
          <w:b/>
          <w:sz w:val="26"/>
          <w:szCs w:val="26"/>
        </w:rPr>
      </w:pPr>
    </w:p>
    <w:p w14:paraId="441D2FA0" w14:textId="77777777" w:rsidR="0011136B" w:rsidRDefault="00F40309" w:rsidP="00582A3C">
      <w:pPr>
        <w:rPr>
          <w:rFonts w:ascii="Calibri" w:eastAsia="Times New Roman" w:hAnsi="Calibri"/>
          <w:b/>
          <w:sz w:val="26"/>
          <w:szCs w:val="26"/>
        </w:rPr>
      </w:pPr>
      <w:r w:rsidRPr="006F0D3F">
        <w:rPr>
          <w:rFonts w:ascii="Calibri" w:eastAsia="Times New Roman" w:hAnsi="Calibri"/>
          <w:b/>
          <w:sz w:val="26"/>
          <w:szCs w:val="26"/>
        </w:rPr>
        <w:t xml:space="preserve">Quality control </w:t>
      </w:r>
    </w:p>
    <w:p w14:paraId="7058B89A" w14:textId="059423EB" w:rsidR="00F40309" w:rsidRPr="006F0D3F" w:rsidRDefault="00F40309" w:rsidP="00582A3C">
      <w:pPr>
        <w:rPr>
          <w:rFonts w:ascii="Calibri" w:eastAsia="Times New Roman" w:hAnsi="Calibri"/>
          <w:b/>
          <w:sz w:val="26"/>
          <w:szCs w:val="26"/>
        </w:rPr>
      </w:pPr>
      <w:r w:rsidRPr="006F0D3F">
        <w:rPr>
          <w:rFonts w:ascii="Calibri" w:eastAsia="Times New Roman" w:hAnsi="Calibri"/>
          <w:color w:val="0000FF"/>
          <w:sz w:val="26"/>
          <w:szCs w:val="26"/>
        </w:rPr>
        <w:t>Detail the level of testing that has been carried out on the code (e.</w:t>
      </w:r>
      <w:r w:rsidR="00815C0E" w:rsidRPr="006F0D3F">
        <w:rPr>
          <w:rFonts w:ascii="Calibri" w:eastAsia="Times New Roman" w:hAnsi="Calibri"/>
          <w:color w:val="0000FF"/>
          <w:sz w:val="26"/>
          <w:szCs w:val="26"/>
        </w:rPr>
        <w:t>g. unit, functional, load etc.), and in which environments.</w:t>
      </w:r>
      <w:r w:rsidRPr="003632C3">
        <w:rPr>
          <w:rFonts w:ascii="Calibri" w:eastAsia="Times New Roman" w:hAnsi="Calibri"/>
          <w:sz w:val="26"/>
          <w:szCs w:val="26"/>
        </w:rPr>
        <w:t xml:space="preserve"> </w:t>
      </w:r>
      <w:r w:rsidR="005D1198">
        <w:rPr>
          <w:rFonts w:ascii="Calibri" w:eastAsia="Times New Roman" w:hAnsi="Calibri"/>
          <w:sz w:val="26"/>
          <w:szCs w:val="26"/>
        </w:rPr>
        <w:t xml:space="preserve">If not already included in the software documentation, provide details of how a user could quickly understand if the software is working (e.g. providing examples of running the software with sample input and output data). </w:t>
      </w:r>
    </w:p>
    <w:p w14:paraId="7A2E4E02" w14:textId="77777777" w:rsidR="00EA258E" w:rsidRDefault="00EA258E" w:rsidP="00582A3C">
      <w:pPr>
        <w:rPr>
          <w:rFonts w:ascii="Calibri" w:eastAsia="Times New Roman" w:hAnsi="Calibri"/>
          <w:b/>
          <w:sz w:val="26"/>
          <w:szCs w:val="26"/>
        </w:rPr>
      </w:pPr>
    </w:p>
    <w:p w14:paraId="16AEE568" w14:textId="57ECB659" w:rsidR="00F40309" w:rsidRPr="00EA258E" w:rsidRDefault="000B178C" w:rsidP="00582A3C">
      <w:pPr>
        <w:rPr>
          <w:rFonts w:ascii="Calibri" w:eastAsia="Times New Roman" w:hAnsi="Calibri"/>
          <w:b/>
          <w:sz w:val="26"/>
          <w:szCs w:val="26"/>
        </w:rPr>
      </w:pPr>
      <w:r>
        <w:rPr>
          <w:rFonts w:ascii="Calibri" w:eastAsia="Times New Roman" w:hAnsi="Calibri"/>
          <w:b/>
          <w:sz w:val="26"/>
          <w:szCs w:val="26"/>
        </w:rPr>
        <w:t>(2)</w:t>
      </w:r>
      <w:r w:rsidR="00EA258E">
        <w:rPr>
          <w:rFonts w:ascii="Calibri" w:eastAsia="Times New Roman" w:hAnsi="Calibri"/>
          <w:b/>
          <w:sz w:val="26"/>
          <w:szCs w:val="26"/>
        </w:rPr>
        <w:t xml:space="preserve"> </w:t>
      </w:r>
      <w:r w:rsidR="00F40309" w:rsidRPr="00EA258E">
        <w:rPr>
          <w:rFonts w:ascii="Calibri" w:eastAsia="Times New Roman" w:hAnsi="Calibri"/>
          <w:b/>
          <w:sz w:val="26"/>
          <w:szCs w:val="26"/>
        </w:rPr>
        <w:t xml:space="preserve">Availability </w:t>
      </w:r>
    </w:p>
    <w:p w14:paraId="36B767CC" w14:textId="77777777" w:rsidR="00EA258E" w:rsidRDefault="00EA258E" w:rsidP="00582A3C">
      <w:pPr>
        <w:rPr>
          <w:rFonts w:ascii="Calibri" w:eastAsia="Times New Roman" w:hAnsi="Calibri"/>
          <w:b/>
          <w:i/>
          <w:sz w:val="26"/>
          <w:szCs w:val="26"/>
        </w:rPr>
      </w:pPr>
    </w:p>
    <w:p w14:paraId="7E3772FB" w14:textId="77777777" w:rsidR="00EA258E" w:rsidRDefault="00F40309" w:rsidP="00582A3C">
      <w:pPr>
        <w:rPr>
          <w:rFonts w:ascii="Calibri" w:eastAsia="Times New Roman" w:hAnsi="Calibri"/>
          <w:b/>
          <w:i/>
          <w:sz w:val="26"/>
          <w:szCs w:val="26"/>
        </w:rPr>
      </w:pPr>
      <w:r w:rsidRPr="00EA258E">
        <w:rPr>
          <w:rFonts w:ascii="Calibri" w:eastAsia="Times New Roman" w:hAnsi="Calibri"/>
          <w:b/>
          <w:i/>
          <w:sz w:val="26"/>
          <w:szCs w:val="26"/>
        </w:rPr>
        <w:t>Operating system</w:t>
      </w:r>
    </w:p>
    <w:p w14:paraId="14E3FB06" w14:textId="549C6725" w:rsidR="00EA258E" w:rsidRPr="003632C3" w:rsidRDefault="00EA258E" w:rsidP="00582A3C">
      <w:pPr>
        <w:rPr>
          <w:rFonts w:ascii="Calibri" w:eastAsia="Times New Roman" w:hAnsi="Calibri"/>
          <w:sz w:val="26"/>
          <w:szCs w:val="26"/>
        </w:rPr>
      </w:pPr>
      <w:del w:id="193" w:author="Foley, Jonathan" w:date="2019-03-01T11:22:00Z">
        <w:r w:rsidRPr="00EA258E" w:rsidDel="009877FB">
          <w:rPr>
            <w:rFonts w:ascii="Calibri" w:eastAsia="Times New Roman" w:hAnsi="Calibri"/>
            <w:color w:val="0000FF"/>
            <w:sz w:val="26"/>
            <w:szCs w:val="26"/>
          </w:rPr>
          <w:delText>Please include</w:delText>
        </w:r>
        <w:r w:rsidR="00815C0E" w:rsidRPr="00EA258E" w:rsidDel="009877FB">
          <w:rPr>
            <w:rFonts w:ascii="Calibri" w:eastAsia="Times New Roman" w:hAnsi="Calibri"/>
            <w:color w:val="0000FF"/>
            <w:sz w:val="26"/>
            <w:szCs w:val="26"/>
          </w:rPr>
          <w:delText xml:space="preserve"> minimum version compatibility</w:delText>
        </w:r>
        <w:r w:rsidR="004D00EC" w:rsidDel="009877FB">
          <w:rPr>
            <w:rFonts w:ascii="Calibri" w:eastAsia="Times New Roman" w:hAnsi="Calibri"/>
            <w:color w:val="0000FF"/>
            <w:sz w:val="26"/>
            <w:szCs w:val="26"/>
          </w:rPr>
          <w:delText>.</w:delText>
        </w:r>
      </w:del>
      <w:proofErr w:type="spellStart"/>
      <w:ins w:id="194" w:author="Foley, Jonathan" w:date="2019-03-01T11:22:00Z">
        <w:r w:rsidR="009877FB">
          <w:rPr>
            <w:rFonts w:ascii="Calibri" w:eastAsia="Times New Roman" w:hAnsi="Calibri"/>
            <w:color w:val="0000FF"/>
            <w:sz w:val="26"/>
            <w:szCs w:val="26"/>
          </w:rPr>
          <w:t>WPTherml</w:t>
        </w:r>
        <w:proofErr w:type="spellEnd"/>
        <w:r w:rsidR="009877FB">
          <w:rPr>
            <w:rFonts w:ascii="Calibri" w:eastAsia="Times New Roman" w:hAnsi="Calibri"/>
            <w:color w:val="0000FF"/>
            <w:sz w:val="26"/>
            <w:szCs w:val="26"/>
          </w:rPr>
          <w:t xml:space="preserve"> has been tested on MacOS</w:t>
        </w:r>
      </w:ins>
      <w:ins w:id="195" w:author="Foley, Jonathan" w:date="2019-03-01T11:23:00Z">
        <w:r w:rsidR="009877FB">
          <w:rPr>
            <w:rFonts w:ascii="Calibri" w:eastAsia="Times New Roman" w:hAnsi="Calibri"/>
            <w:color w:val="0000FF"/>
            <w:sz w:val="26"/>
            <w:szCs w:val="26"/>
          </w:rPr>
          <w:t xml:space="preserve"> Sierra, Windows 10, and Fedora 22.  Since </w:t>
        </w:r>
        <w:proofErr w:type="spellStart"/>
        <w:r w:rsidR="009877FB">
          <w:rPr>
            <w:rFonts w:ascii="Calibri" w:eastAsia="Times New Roman" w:hAnsi="Calibri"/>
            <w:color w:val="0000FF"/>
            <w:sz w:val="26"/>
            <w:szCs w:val="26"/>
          </w:rPr>
          <w:t>WPTherml</w:t>
        </w:r>
        <w:proofErr w:type="spellEnd"/>
        <w:r w:rsidR="009877FB">
          <w:rPr>
            <w:rFonts w:ascii="Calibri" w:eastAsia="Times New Roman" w:hAnsi="Calibri"/>
            <w:color w:val="0000FF"/>
            <w:sz w:val="26"/>
            <w:szCs w:val="26"/>
          </w:rPr>
          <w:t xml:space="preserve"> is written in Python, it should run on any system on which Python and the </w:t>
        </w:r>
        <w:proofErr w:type="spellStart"/>
        <w:r w:rsidR="009877FB">
          <w:rPr>
            <w:rFonts w:ascii="Calibri" w:eastAsia="Times New Roman" w:hAnsi="Calibri"/>
            <w:color w:val="0000FF"/>
            <w:sz w:val="26"/>
            <w:szCs w:val="26"/>
          </w:rPr>
          <w:t>WPTherml</w:t>
        </w:r>
        <w:proofErr w:type="spellEnd"/>
        <w:r w:rsidR="009877FB">
          <w:rPr>
            <w:rFonts w:ascii="Calibri" w:eastAsia="Times New Roman" w:hAnsi="Calibri"/>
            <w:color w:val="0000FF"/>
            <w:sz w:val="26"/>
            <w:szCs w:val="26"/>
          </w:rPr>
          <w:t xml:space="preserve"> </w:t>
        </w:r>
      </w:ins>
      <w:ins w:id="196" w:author="Foley, Jonathan" w:date="2019-03-01T11:24:00Z">
        <w:r w:rsidR="009877FB">
          <w:rPr>
            <w:rFonts w:ascii="Calibri" w:eastAsia="Times New Roman" w:hAnsi="Calibri"/>
            <w:color w:val="0000FF"/>
            <w:sz w:val="26"/>
            <w:szCs w:val="26"/>
          </w:rPr>
          <w:t>dependencies run.</w:t>
        </w:r>
      </w:ins>
    </w:p>
    <w:p w14:paraId="17178BC9" w14:textId="77777777" w:rsidR="00EA258E" w:rsidRDefault="00EA258E" w:rsidP="00582A3C">
      <w:pPr>
        <w:rPr>
          <w:rFonts w:ascii="Calibri" w:eastAsia="Times New Roman" w:hAnsi="Calibri"/>
          <w:b/>
          <w:i/>
          <w:sz w:val="26"/>
          <w:szCs w:val="26"/>
        </w:rPr>
      </w:pPr>
    </w:p>
    <w:p w14:paraId="0EA75349" w14:textId="6A4F3991" w:rsidR="00EA258E" w:rsidRPr="00C70DB4" w:rsidRDefault="0002761F" w:rsidP="00582A3C">
      <w:pPr>
        <w:rPr>
          <w:rFonts w:ascii="Calibri" w:eastAsia="Times New Roman" w:hAnsi="Calibri"/>
          <w:color w:val="FF0000"/>
          <w:sz w:val="26"/>
          <w:szCs w:val="26"/>
        </w:rPr>
      </w:pPr>
      <w:r w:rsidRPr="00C70DB4">
        <w:rPr>
          <w:rFonts w:ascii="Calibri" w:eastAsia="Times New Roman" w:hAnsi="Calibri"/>
          <w:b/>
          <w:i/>
          <w:color w:val="FF0000"/>
          <w:sz w:val="26"/>
          <w:szCs w:val="26"/>
        </w:rPr>
        <w:t>Programming l</w:t>
      </w:r>
      <w:r w:rsidR="00F40309" w:rsidRPr="00C70DB4">
        <w:rPr>
          <w:rFonts w:ascii="Calibri" w:eastAsia="Times New Roman" w:hAnsi="Calibri"/>
          <w:b/>
          <w:i/>
          <w:color w:val="FF0000"/>
          <w:sz w:val="26"/>
          <w:szCs w:val="26"/>
        </w:rPr>
        <w:t>anguage</w:t>
      </w:r>
    </w:p>
    <w:p w14:paraId="731FAA6B" w14:textId="319DA19C" w:rsidR="00F40309" w:rsidRDefault="00EA258E" w:rsidP="00582A3C">
      <w:pPr>
        <w:rPr>
          <w:rFonts w:ascii="Calibri" w:eastAsia="Times New Roman" w:hAnsi="Calibri"/>
          <w:color w:val="0000FF"/>
          <w:sz w:val="26"/>
          <w:szCs w:val="26"/>
        </w:rPr>
      </w:pPr>
      <w:del w:id="197" w:author="Foley, Jonathan" w:date="2019-03-01T11:24:00Z">
        <w:r w:rsidRPr="00EA258E" w:rsidDel="009877FB">
          <w:rPr>
            <w:rFonts w:ascii="Calibri" w:eastAsia="Times New Roman" w:hAnsi="Calibri"/>
            <w:color w:val="0000FF"/>
            <w:sz w:val="26"/>
            <w:szCs w:val="26"/>
          </w:rPr>
          <w:delText>Please include minimum version compatibility</w:delText>
        </w:r>
        <w:r w:rsidR="004D00EC" w:rsidDel="009877FB">
          <w:rPr>
            <w:rFonts w:ascii="Calibri" w:eastAsia="Times New Roman" w:hAnsi="Calibri"/>
            <w:color w:val="0000FF"/>
            <w:sz w:val="26"/>
            <w:szCs w:val="26"/>
          </w:rPr>
          <w:delText>.</w:delText>
        </w:r>
      </w:del>
      <w:proofErr w:type="spellStart"/>
      <w:ins w:id="198" w:author="Foley, Jonathan" w:date="2019-03-01T11:24:00Z">
        <w:r w:rsidR="009877FB">
          <w:rPr>
            <w:rFonts w:ascii="Calibri" w:eastAsia="Times New Roman" w:hAnsi="Calibri"/>
            <w:color w:val="0000FF"/>
            <w:sz w:val="26"/>
            <w:szCs w:val="26"/>
          </w:rPr>
          <w:t>WPTherml</w:t>
        </w:r>
        <w:proofErr w:type="spellEnd"/>
        <w:r w:rsidR="009877FB">
          <w:rPr>
            <w:rFonts w:ascii="Calibri" w:eastAsia="Times New Roman" w:hAnsi="Calibri"/>
            <w:color w:val="0000FF"/>
            <w:sz w:val="26"/>
            <w:szCs w:val="26"/>
          </w:rPr>
          <w:t xml:space="preserve"> is written in Python 3</w:t>
        </w:r>
      </w:ins>
      <w:ins w:id="199" w:author="Foley, Jonathan" w:date="2019-03-01T11:25:00Z">
        <w:r w:rsidR="009877FB">
          <w:rPr>
            <w:rFonts w:ascii="Calibri" w:eastAsia="Times New Roman" w:hAnsi="Calibri"/>
            <w:color w:val="0000FF"/>
            <w:sz w:val="26"/>
            <w:szCs w:val="26"/>
          </w:rPr>
          <w:t xml:space="preserve"> and has been tested with Anaconda Python (3.6 and 3.7).</w:t>
        </w:r>
      </w:ins>
    </w:p>
    <w:p w14:paraId="7C6062FD" w14:textId="77777777" w:rsidR="00EA258E" w:rsidRPr="003632C3" w:rsidRDefault="00EA258E" w:rsidP="00582A3C">
      <w:pPr>
        <w:rPr>
          <w:rFonts w:ascii="Calibri" w:eastAsia="Times New Roman" w:hAnsi="Calibri"/>
          <w:sz w:val="26"/>
          <w:szCs w:val="26"/>
        </w:rPr>
      </w:pPr>
    </w:p>
    <w:p w14:paraId="26AA0FDD" w14:textId="77777777" w:rsidR="00EA258E" w:rsidRDefault="00F40309" w:rsidP="00582A3C">
      <w:pPr>
        <w:rPr>
          <w:rFonts w:ascii="Calibri" w:eastAsia="Times New Roman" w:hAnsi="Calibri"/>
          <w:b/>
          <w:i/>
          <w:sz w:val="26"/>
          <w:szCs w:val="26"/>
        </w:rPr>
      </w:pPr>
      <w:r w:rsidRPr="00EA258E">
        <w:rPr>
          <w:rFonts w:ascii="Calibri" w:eastAsia="Times New Roman" w:hAnsi="Calibri"/>
          <w:b/>
          <w:i/>
          <w:sz w:val="26"/>
          <w:szCs w:val="26"/>
        </w:rPr>
        <w:t>Additional system requirement</w:t>
      </w:r>
      <w:r w:rsidR="00EA258E">
        <w:rPr>
          <w:rFonts w:ascii="Calibri" w:eastAsia="Times New Roman" w:hAnsi="Calibri"/>
          <w:b/>
          <w:i/>
          <w:sz w:val="26"/>
          <w:szCs w:val="26"/>
        </w:rPr>
        <w:t>s</w:t>
      </w:r>
    </w:p>
    <w:p w14:paraId="09E3DE90" w14:textId="13F18508" w:rsidR="0002761F" w:rsidRPr="00EA258E" w:rsidRDefault="00EA258E" w:rsidP="00582A3C">
      <w:pPr>
        <w:rPr>
          <w:rFonts w:ascii="Calibri" w:eastAsia="Times New Roman" w:hAnsi="Calibri"/>
          <w:color w:val="0000FF"/>
          <w:sz w:val="26"/>
          <w:szCs w:val="26"/>
        </w:rPr>
      </w:pPr>
      <w:r w:rsidRPr="00EA258E">
        <w:rPr>
          <w:rFonts w:ascii="Calibri" w:eastAsia="Times New Roman" w:hAnsi="Calibri"/>
          <w:color w:val="0000FF"/>
          <w:sz w:val="26"/>
          <w:szCs w:val="26"/>
        </w:rPr>
        <w:t xml:space="preserve">E.g. </w:t>
      </w:r>
      <w:r w:rsidR="002A3B77" w:rsidRPr="00EA258E">
        <w:rPr>
          <w:rFonts w:ascii="Calibri" w:eastAsia="Times New Roman" w:hAnsi="Calibri"/>
          <w:color w:val="0000FF"/>
          <w:sz w:val="26"/>
          <w:szCs w:val="26"/>
        </w:rPr>
        <w:t>memory, disk space, processor, input devices, output devices</w:t>
      </w:r>
      <w:r w:rsidR="004D00EC">
        <w:rPr>
          <w:rFonts w:ascii="Calibri" w:eastAsia="Times New Roman" w:hAnsi="Calibri"/>
          <w:color w:val="0000FF"/>
          <w:sz w:val="26"/>
          <w:szCs w:val="26"/>
        </w:rPr>
        <w:t>.</w:t>
      </w:r>
    </w:p>
    <w:p w14:paraId="62A4308B" w14:textId="77777777" w:rsidR="00EA258E" w:rsidRDefault="00EA258E" w:rsidP="00582A3C">
      <w:pPr>
        <w:rPr>
          <w:rFonts w:ascii="Calibri" w:eastAsia="Times New Roman" w:hAnsi="Calibri"/>
          <w:b/>
          <w:i/>
          <w:sz w:val="26"/>
          <w:szCs w:val="26"/>
        </w:rPr>
      </w:pPr>
    </w:p>
    <w:p w14:paraId="72BCC14E" w14:textId="77777777" w:rsidR="00EA258E" w:rsidRDefault="002A3B77" w:rsidP="00582A3C">
      <w:pPr>
        <w:rPr>
          <w:rFonts w:ascii="Calibri" w:eastAsia="Times New Roman" w:hAnsi="Calibri"/>
          <w:b/>
          <w:i/>
          <w:sz w:val="26"/>
          <w:szCs w:val="26"/>
        </w:rPr>
      </w:pPr>
      <w:r w:rsidRPr="00C70DB4">
        <w:rPr>
          <w:rFonts w:ascii="Calibri" w:eastAsia="Times New Roman" w:hAnsi="Calibri"/>
          <w:b/>
          <w:i/>
          <w:color w:val="FF0000"/>
          <w:sz w:val="26"/>
          <w:szCs w:val="26"/>
        </w:rPr>
        <w:t>Dependencies</w:t>
      </w:r>
    </w:p>
    <w:p w14:paraId="5859FF0A" w14:textId="4863B6ED" w:rsidR="002A3B77" w:rsidRDefault="00EA258E" w:rsidP="00582A3C">
      <w:pPr>
        <w:rPr>
          <w:rFonts w:ascii="Calibri" w:eastAsia="Times New Roman" w:hAnsi="Calibri"/>
          <w:color w:val="0000FF"/>
          <w:sz w:val="26"/>
          <w:szCs w:val="26"/>
        </w:rPr>
      </w:pPr>
      <w:del w:id="200" w:author="Foley, Jonathan" w:date="2019-03-01T11:25:00Z">
        <w:r w:rsidRPr="00EA258E" w:rsidDel="009877FB">
          <w:rPr>
            <w:rFonts w:ascii="Calibri" w:eastAsia="Times New Roman" w:hAnsi="Calibri"/>
            <w:color w:val="0000FF"/>
            <w:sz w:val="26"/>
            <w:szCs w:val="26"/>
          </w:rPr>
          <w:delText xml:space="preserve">E.g. </w:delText>
        </w:r>
        <w:r w:rsidR="002A3B77" w:rsidRPr="00EA258E" w:rsidDel="009877FB">
          <w:rPr>
            <w:rFonts w:ascii="Calibri" w:eastAsia="Times New Roman" w:hAnsi="Calibri"/>
            <w:color w:val="0000FF"/>
            <w:sz w:val="26"/>
            <w:szCs w:val="26"/>
          </w:rPr>
          <w:delText>libraries, frameworks, incl. minimum version compatibility</w:delText>
        </w:r>
        <w:r w:rsidR="004D00EC" w:rsidDel="009877FB">
          <w:rPr>
            <w:rFonts w:ascii="Calibri" w:eastAsia="Times New Roman" w:hAnsi="Calibri"/>
            <w:color w:val="0000FF"/>
            <w:sz w:val="26"/>
            <w:szCs w:val="26"/>
          </w:rPr>
          <w:delText>.</w:delText>
        </w:r>
      </w:del>
      <w:proofErr w:type="spellStart"/>
      <w:ins w:id="201" w:author="Foley, Jonathan" w:date="2019-03-01T11:25:00Z">
        <w:r w:rsidR="009877FB">
          <w:rPr>
            <w:rFonts w:ascii="Calibri" w:eastAsia="Times New Roman" w:hAnsi="Calibri"/>
            <w:color w:val="0000FF"/>
            <w:sz w:val="26"/>
            <w:szCs w:val="26"/>
          </w:rPr>
          <w:t>WPTherml</w:t>
        </w:r>
        <w:proofErr w:type="spellEnd"/>
        <w:r w:rsidR="009877FB">
          <w:rPr>
            <w:rFonts w:ascii="Calibri" w:eastAsia="Times New Roman" w:hAnsi="Calibri"/>
            <w:color w:val="0000FF"/>
            <w:sz w:val="26"/>
            <w:szCs w:val="26"/>
          </w:rPr>
          <w:t xml:space="preserve"> de</w:t>
        </w:r>
      </w:ins>
      <w:ins w:id="202" w:author="Foley, Jonathan" w:date="2019-03-01T11:26:00Z">
        <w:r w:rsidR="009877FB">
          <w:rPr>
            <w:rFonts w:ascii="Calibri" w:eastAsia="Times New Roman" w:hAnsi="Calibri"/>
            <w:color w:val="0000FF"/>
            <w:sz w:val="26"/>
            <w:szCs w:val="26"/>
          </w:rPr>
          <w:t xml:space="preserve">pends on </w:t>
        </w:r>
        <w:proofErr w:type="spellStart"/>
        <w:r w:rsidR="009877FB">
          <w:rPr>
            <w:rFonts w:ascii="Calibri" w:eastAsia="Times New Roman" w:hAnsi="Calibri"/>
            <w:color w:val="0000FF"/>
            <w:sz w:val="26"/>
            <w:szCs w:val="26"/>
          </w:rPr>
          <w:t>numpy</w:t>
        </w:r>
        <w:proofErr w:type="spellEnd"/>
        <w:r w:rsidR="009877FB">
          <w:rPr>
            <w:rFonts w:ascii="Calibri" w:eastAsia="Times New Roman" w:hAnsi="Calibri"/>
            <w:color w:val="0000FF"/>
            <w:sz w:val="26"/>
            <w:szCs w:val="26"/>
          </w:rPr>
          <w:t xml:space="preserve">, </w:t>
        </w:r>
        <w:proofErr w:type="spellStart"/>
        <w:r w:rsidR="009877FB">
          <w:rPr>
            <w:rFonts w:ascii="Calibri" w:eastAsia="Times New Roman" w:hAnsi="Calibri"/>
            <w:color w:val="0000FF"/>
            <w:sz w:val="26"/>
            <w:szCs w:val="26"/>
          </w:rPr>
          <w:t>scipy</w:t>
        </w:r>
        <w:proofErr w:type="spellEnd"/>
        <w:r w:rsidR="009877FB">
          <w:rPr>
            <w:rFonts w:ascii="Calibri" w:eastAsia="Times New Roman" w:hAnsi="Calibri"/>
            <w:color w:val="0000FF"/>
            <w:sz w:val="26"/>
            <w:szCs w:val="26"/>
          </w:rPr>
          <w:t xml:space="preserve">, and </w:t>
        </w:r>
        <w:proofErr w:type="spellStart"/>
        <w:r w:rsidR="009877FB">
          <w:rPr>
            <w:rFonts w:ascii="Calibri" w:eastAsia="Times New Roman" w:hAnsi="Calibri"/>
            <w:color w:val="0000FF"/>
            <w:sz w:val="26"/>
            <w:szCs w:val="26"/>
          </w:rPr>
          <w:t>matplotlib</w:t>
        </w:r>
        <w:proofErr w:type="spellEnd"/>
        <w:r w:rsidR="009877FB">
          <w:rPr>
            <w:rFonts w:ascii="Calibri" w:eastAsia="Times New Roman" w:hAnsi="Calibri"/>
            <w:color w:val="0000FF"/>
            <w:sz w:val="26"/>
            <w:szCs w:val="26"/>
          </w:rPr>
          <w:t xml:space="preserve">.  </w:t>
        </w:r>
      </w:ins>
    </w:p>
    <w:p w14:paraId="4FB8938A" w14:textId="1001E147" w:rsidR="000F4DF6" w:rsidDel="00EB1B44" w:rsidRDefault="00EB1B44" w:rsidP="00582A3C">
      <w:pPr>
        <w:rPr>
          <w:del w:id="203" w:author="Foley, Jonathan" w:date="2019-03-01T12:10:00Z"/>
          <w:rFonts w:ascii="Calibri" w:eastAsia="Times New Roman" w:hAnsi="Calibri"/>
          <w:sz w:val="26"/>
          <w:szCs w:val="26"/>
        </w:rPr>
      </w:pPr>
      <w:ins w:id="204" w:author="Foley, Jonathan" w:date="2019-03-01T12:10:00Z">
        <w:r>
          <w:rPr>
            <w:rFonts w:ascii="Calibri" w:eastAsia="Times New Roman" w:hAnsi="Calibri"/>
            <w:sz w:val="26"/>
            <w:szCs w:val="26"/>
          </w:rPr>
          <w:t>The code was tested with</w:t>
        </w:r>
      </w:ins>
      <w:del w:id="205" w:author="Foley, Jonathan" w:date="2019-03-01T12:10:00Z">
        <w:r w:rsidR="000F4DF6" w:rsidDel="00EB1B44">
          <w:rPr>
            <w:rFonts w:ascii="Calibri" w:eastAsia="Times New Roman" w:hAnsi="Calibri"/>
            <w:sz w:val="26"/>
            <w:szCs w:val="26"/>
          </w:rPr>
          <w:delText xml:space="preserve">numPy </w:delText>
        </w:r>
      </w:del>
    </w:p>
    <w:p w14:paraId="5490571B" w14:textId="7D92958B" w:rsidR="00EB1B44" w:rsidRDefault="00EB1B44" w:rsidP="00EB1B44">
      <w:pPr>
        <w:rPr>
          <w:ins w:id="206" w:author="Foley, Jonathan" w:date="2019-03-01T12:10:00Z"/>
          <w:rFonts w:ascii="Calibri" w:eastAsia="Times New Roman" w:hAnsi="Calibri"/>
          <w:sz w:val="26"/>
          <w:szCs w:val="26"/>
        </w:rPr>
      </w:pPr>
    </w:p>
    <w:p w14:paraId="7B7FFC24" w14:textId="3C6A35BC" w:rsidR="00EB1B44" w:rsidRDefault="00EB1B44" w:rsidP="00EB1B44">
      <w:pPr>
        <w:pStyle w:val="ListParagraph"/>
        <w:numPr>
          <w:ilvl w:val="0"/>
          <w:numId w:val="4"/>
        </w:numPr>
        <w:rPr>
          <w:ins w:id="207" w:author="Foley, Jonathan" w:date="2019-03-01T12:11:00Z"/>
          <w:rFonts w:ascii="Calibri" w:eastAsia="Times New Roman" w:hAnsi="Calibri"/>
          <w:sz w:val="26"/>
          <w:szCs w:val="26"/>
        </w:rPr>
      </w:pPr>
      <w:proofErr w:type="spellStart"/>
      <w:ins w:id="208" w:author="Foley, Jonathan" w:date="2019-03-01T12:11:00Z">
        <w:r>
          <w:rPr>
            <w:rFonts w:ascii="Calibri" w:eastAsia="Times New Roman" w:hAnsi="Calibri"/>
            <w:sz w:val="26"/>
            <w:szCs w:val="26"/>
          </w:rPr>
          <w:t>n</w:t>
        </w:r>
      </w:ins>
      <w:ins w:id="209" w:author="Foley, Jonathan" w:date="2019-03-01T12:10:00Z">
        <w:r>
          <w:rPr>
            <w:rFonts w:ascii="Calibri" w:eastAsia="Times New Roman" w:hAnsi="Calibri"/>
            <w:sz w:val="26"/>
            <w:szCs w:val="26"/>
          </w:rPr>
          <w:t>umpy</w:t>
        </w:r>
        <w:proofErr w:type="spellEnd"/>
        <w:r>
          <w:rPr>
            <w:rFonts w:ascii="Calibri" w:eastAsia="Times New Roman" w:hAnsi="Calibri"/>
            <w:sz w:val="26"/>
            <w:szCs w:val="26"/>
          </w:rPr>
          <w:t xml:space="preserve"> version </w:t>
        </w:r>
      </w:ins>
      <w:ins w:id="210" w:author="Foley, Jonathan" w:date="2019-03-01T12:11:00Z">
        <w:r>
          <w:rPr>
            <w:rFonts w:ascii="Calibri" w:eastAsia="Times New Roman" w:hAnsi="Calibri"/>
            <w:sz w:val="26"/>
            <w:szCs w:val="26"/>
          </w:rPr>
          <w:t>1.14.3</w:t>
        </w:r>
      </w:ins>
    </w:p>
    <w:p w14:paraId="3D426D14" w14:textId="7442114C" w:rsidR="00EB1B44" w:rsidRDefault="00EB1B44" w:rsidP="00EB1B44">
      <w:pPr>
        <w:pStyle w:val="ListParagraph"/>
        <w:numPr>
          <w:ilvl w:val="0"/>
          <w:numId w:val="4"/>
        </w:numPr>
        <w:rPr>
          <w:ins w:id="211" w:author="Foley, Jonathan" w:date="2019-03-01T12:11:00Z"/>
          <w:rFonts w:ascii="Calibri" w:eastAsia="Times New Roman" w:hAnsi="Calibri"/>
          <w:sz w:val="26"/>
          <w:szCs w:val="26"/>
        </w:rPr>
      </w:pPr>
      <w:proofErr w:type="spellStart"/>
      <w:ins w:id="212" w:author="Foley, Jonathan" w:date="2019-03-01T12:11:00Z">
        <w:r>
          <w:rPr>
            <w:rFonts w:ascii="Calibri" w:eastAsia="Times New Roman" w:hAnsi="Calibri"/>
            <w:sz w:val="26"/>
            <w:szCs w:val="26"/>
          </w:rPr>
          <w:t>scipy</w:t>
        </w:r>
        <w:proofErr w:type="spellEnd"/>
        <w:r>
          <w:rPr>
            <w:rFonts w:ascii="Calibri" w:eastAsia="Times New Roman" w:hAnsi="Calibri"/>
            <w:sz w:val="26"/>
            <w:szCs w:val="26"/>
          </w:rPr>
          <w:t xml:space="preserve"> version 1.1.0</w:t>
        </w:r>
      </w:ins>
    </w:p>
    <w:p w14:paraId="515B6099" w14:textId="52665819" w:rsidR="00EB1B44" w:rsidRPr="00EB1B44" w:rsidRDefault="00EB1B44">
      <w:pPr>
        <w:pStyle w:val="ListParagraph"/>
        <w:numPr>
          <w:ilvl w:val="0"/>
          <w:numId w:val="4"/>
        </w:numPr>
        <w:rPr>
          <w:ins w:id="213" w:author="Foley, Jonathan" w:date="2019-03-01T12:10:00Z"/>
          <w:rFonts w:ascii="Calibri" w:eastAsia="Times New Roman" w:hAnsi="Calibri"/>
          <w:sz w:val="26"/>
          <w:szCs w:val="26"/>
          <w:rPrChange w:id="214" w:author="Foley, Jonathan" w:date="2019-03-01T12:10:00Z">
            <w:rPr>
              <w:ins w:id="215" w:author="Foley, Jonathan" w:date="2019-03-01T12:10:00Z"/>
            </w:rPr>
          </w:rPrChange>
        </w:rPr>
        <w:pPrChange w:id="216" w:author="Foley, Jonathan" w:date="2019-03-01T12:10:00Z">
          <w:pPr/>
        </w:pPrChange>
      </w:pPr>
      <w:ins w:id="217" w:author="Foley, Jonathan" w:date="2019-03-01T12:11:00Z">
        <w:r>
          <w:rPr>
            <w:rFonts w:ascii="Calibri" w:eastAsia="Times New Roman" w:hAnsi="Calibri"/>
            <w:sz w:val="26"/>
            <w:szCs w:val="26"/>
          </w:rPr>
          <w:t xml:space="preserve">matplotlib version </w:t>
        </w:r>
      </w:ins>
      <w:ins w:id="218" w:author="Foley, Jonathan" w:date="2019-03-01T12:12:00Z">
        <w:r>
          <w:rPr>
            <w:rFonts w:ascii="Calibri" w:eastAsia="Times New Roman" w:hAnsi="Calibri"/>
            <w:sz w:val="26"/>
            <w:szCs w:val="26"/>
          </w:rPr>
          <w:t>2.2.2</w:t>
        </w:r>
      </w:ins>
    </w:p>
    <w:p w14:paraId="2D81560A" w14:textId="77777777" w:rsidR="00EB1B44" w:rsidRDefault="00EB1B44" w:rsidP="00582A3C">
      <w:pPr>
        <w:rPr>
          <w:ins w:id="219" w:author="Foley, Jonathan" w:date="2019-03-01T12:10:00Z"/>
          <w:rFonts w:ascii="Calibri" w:eastAsia="Times New Roman" w:hAnsi="Calibri"/>
          <w:sz w:val="26"/>
          <w:szCs w:val="26"/>
        </w:rPr>
      </w:pPr>
    </w:p>
    <w:p w14:paraId="119110E2" w14:textId="1CB9547D" w:rsidR="00DE140D" w:rsidRPr="003632C3" w:rsidDel="00EB1B44" w:rsidRDefault="000F4DF6" w:rsidP="00582A3C">
      <w:pPr>
        <w:rPr>
          <w:del w:id="220" w:author="Foley, Jonathan" w:date="2019-03-01T12:10:00Z"/>
          <w:rFonts w:ascii="Calibri" w:eastAsia="Times New Roman" w:hAnsi="Calibri"/>
          <w:sz w:val="26"/>
          <w:szCs w:val="26"/>
        </w:rPr>
      </w:pPr>
      <w:del w:id="221" w:author="Foley, Jonathan" w:date="2019-03-01T12:10:00Z">
        <w:r w:rsidDel="00EB1B44">
          <w:rPr>
            <w:rFonts w:ascii="Calibri" w:eastAsia="Times New Roman" w:hAnsi="Calibri"/>
            <w:sz w:val="26"/>
            <w:szCs w:val="26"/>
          </w:rPr>
          <w:delText>Matplotlib</w:delText>
        </w:r>
      </w:del>
    </w:p>
    <w:p w14:paraId="7F621FD6" w14:textId="77777777" w:rsidR="00EA258E" w:rsidRDefault="00EA258E" w:rsidP="00582A3C">
      <w:pPr>
        <w:rPr>
          <w:rFonts w:ascii="Calibri" w:eastAsia="Times New Roman" w:hAnsi="Calibri"/>
          <w:sz w:val="26"/>
          <w:szCs w:val="26"/>
        </w:rPr>
      </w:pPr>
    </w:p>
    <w:p w14:paraId="27FE09D3" w14:textId="77777777" w:rsidR="00EA258E" w:rsidRPr="00C70DB4" w:rsidRDefault="0002761F" w:rsidP="00582A3C">
      <w:pPr>
        <w:rPr>
          <w:rFonts w:ascii="Calibri" w:eastAsia="Times New Roman" w:hAnsi="Calibri"/>
          <w:b/>
          <w:i/>
          <w:color w:val="FF0000"/>
          <w:sz w:val="26"/>
          <w:szCs w:val="26"/>
        </w:rPr>
      </w:pPr>
      <w:r w:rsidRPr="00C70DB4">
        <w:rPr>
          <w:rFonts w:ascii="Calibri" w:eastAsia="Times New Roman" w:hAnsi="Calibri"/>
          <w:b/>
          <w:i/>
          <w:color w:val="FF0000"/>
          <w:sz w:val="26"/>
          <w:szCs w:val="26"/>
        </w:rPr>
        <w:t>List of contributors</w:t>
      </w:r>
    </w:p>
    <w:p w14:paraId="346CB126" w14:textId="2E7738F2" w:rsidR="00EA258E" w:rsidRPr="00EA258E" w:rsidRDefault="00EA258E" w:rsidP="00582A3C">
      <w:pPr>
        <w:rPr>
          <w:rFonts w:ascii="Calibri" w:eastAsia="Times New Roman" w:hAnsi="Calibri"/>
          <w:b/>
          <w:i/>
          <w:sz w:val="26"/>
          <w:szCs w:val="26"/>
        </w:rPr>
      </w:pPr>
      <w:r w:rsidRPr="00A57058">
        <w:rPr>
          <w:rFonts w:ascii="Calibri" w:hAnsi="Calibri"/>
          <w:color w:val="0000FF"/>
        </w:rPr>
        <w:t xml:space="preserve">Please list anyone who helped to create the </w:t>
      </w:r>
      <w:r>
        <w:rPr>
          <w:rFonts w:ascii="Calibri" w:hAnsi="Calibri"/>
          <w:color w:val="0000FF"/>
        </w:rPr>
        <w:t>software</w:t>
      </w:r>
      <w:r w:rsidRPr="00A57058">
        <w:rPr>
          <w:rFonts w:ascii="Calibri" w:hAnsi="Calibri"/>
          <w:color w:val="0000FF"/>
        </w:rPr>
        <w:t xml:space="preserve"> (who may also not be an author of th</w:t>
      </w:r>
      <w:r>
        <w:rPr>
          <w:rFonts w:ascii="Calibri" w:hAnsi="Calibri"/>
          <w:color w:val="0000FF"/>
        </w:rPr>
        <w:t>is</w:t>
      </w:r>
      <w:r w:rsidRPr="00A57058">
        <w:rPr>
          <w:rFonts w:ascii="Calibri" w:hAnsi="Calibri"/>
          <w:color w:val="0000FF"/>
        </w:rPr>
        <w:t xml:space="preserve"> paper), including their roles and affiliations.</w:t>
      </w:r>
    </w:p>
    <w:p w14:paraId="726C5BFC" w14:textId="77777777" w:rsidR="00EA258E" w:rsidRDefault="00EA258E" w:rsidP="00EA258E">
      <w:pPr>
        <w:ind w:left="360"/>
        <w:rPr>
          <w:rFonts w:ascii="Calibri" w:eastAsia="Times New Roman" w:hAnsi="Calibri"/>
          <w:sz w:val="26"/>
          <w:szCs w:val="26"/>
        </w:rPr>
      </w:pPr>
    </w:p>
    <w:p w14:paraId="18A5F586" w14:textId="010A5BFD" w:rsidR="004F6028" w:rsidRPr="004F6028" w:rsidRDefault="004F6028" w:rsidP="00582A3C">
      <w:pPr>
        <w:rPr>
          <w:rFonts w:ascii="Calibri" w:eastAsia="Times New Roman" w:hAnsi="Calibri"/>
          <w:b/>
          <w:i/>
          <w:sz w:val="26"/>
          <w:szCs w:val="26"/>
        </w:rPr>
      </w:pPr>
      <w:r w:rsidRPr="004F6028">
        <w:rPr>
          <w:rFonts w:ascii="Calibri" w:eastAsia="Times New Roman" w:hAnsi="Calibri"/>
          <w:b/>
          <w:i/>
          <w:sz w:val="26"/>
          <w:szCs w:val="26"/>
        </w:rPr>
        <w:t>Software location</w:t>
      </w:r>
      <w:r>
        <w:rPr>
          <w:rFonts w:ascii="Calibri" w:eastAsia="Times New Roman" w:hAnsi="Calibri"/>
          <w:b/>
          <w:i/>
          <w:sz w:val="26"/>
          <w:szCs w:val="26"/>
        </w:rPr>
        <w:t>:</w:t>
      </w:r>
    </w:p>
    <w:p w14:paraId="5CA6FCCA" w14:textId="619A0727" w:rsidR="00F40309" w:rsidRPr="003632C3" w:rsidRDefault="000F5E1A" w:rsidP="004F6028">
      <w:pPr>
        <w:ind w:left="720"/>
        <w:rPr>
          <w:rFonts w:ascii="Calibri" w:eastAsia="Times New Roman" w:hAnsi="Calibri"/>
          <w:sz w:val="26"/>
          <w:szCs w:val="26"/>
        </w:rPr>
      </w:pPr>
      <w:r w:rsidRPr="004F6028">
        <w:rPr>
          <w:rFonts w:ascii="Calibri" w:eastAsia="Times New Roman" w:hAnsi="Calibri"/>
          <w:b/>
          <w:i/>
          <w:sz w:val="26"/>
          <w:szCs w:val="26"/>
        </w:rPr>
        <w:t>A</w:t>
      </w:r>
      <w:r w:rsidR="00F40309" w:rsidRPr="004F6028">
        <w:rPr>
          <w:rFonts w:ascii="Calibri" w:eastAsia="Times New Roman" w:hAnsi="Calibri"/>
          <w:b/>
          <w:i/>
          <w:sz w:val="26"/>
          <w:szCs w:val="26"/>
        </w:rPr>
        <w:t>rchive</w:t>
      </w:r>
      <w:r w:rsidRPr="003632C3">
        <w:rPr>
          <w:rFonts w:ascii="Calibri" w:eastAsia="Times New Roman" w:hAnsi="Calibri"/>
          <w:sz w:val="26"/>
          <w:szCs w:val="26"/>
        </w:rPr>
        <w:t xml:space="preserve"> (e.g. institutional repository, general repository)</w:t>
      </w:r>
      <w:r w:rsidR="00F40309" w:rsidRPr="003632C3">
        <w:rPr>
          <w:rFonts w:ascii="Calibri" w:eastAsia="Times New Roman" w:hAnsi="Calibri"/>
          <w:sz w:val="26"/>
          <w:szCs w:val="26"/>
        </w:rPr>
        <w:t xml:space="preserve"> (required</w:t>
      </w:r>
      <w:r w:rsidR="005D1198">
        <w:rPr>
          <w:rFonts w:ascii="Calibri" w:eastAsia="Times New Roman" w:hAnsi="Calibri"/>
          <w:sz w:val="26"/>
          <w:szCs w:val="26"/>
        </w:rPr>
        <w:t xml:space="preserve"> – please see instructions on journal website for depositing archive copy of software in a suitable repository</w:t>
      </w:r>
      <w:r w:rsidR="00F40309" w:rsidRPr="003632C3">
        <w:rPr>
          <w:rFonts w:ascii="Calibri" w:eastAsia="Times New Roman" w:hAnsi="Calibri"/>
          <w:sz w:val="26"/>
          <w:szCs w:val="26"/>
        </w:rPr>
        <w:t xml:space="preserve">) </w:t>
      </w:r>
    </w:p>
    <w:p w14:paraId="0D3CADD9" w14:textId="065F9D11" w:rsidR="00F40309" w:rsidRPr="005964DA" w:rsidRDefault="004F6028" w:rsidP="004F6028">
      <w:pPr>
        <w:ind w:left="1440"/>
        <w:rPr>
          <w:rFonts w:ascii="Calibri" w:eastAsia="Times New Roman" w:hAnsi="Calibri"/>
          <w:b/>
          <w:i/>
          <w:color w:val="0000FF"/>
          <w:sz w:val="26"/>
          <w:szCs w:val="26"/>
        </w:rPr>
      </w:pPr>
      <w:r>
        <w:rPr>
          <w:rFonts w:ascii="Calibri" w:eastAsia="Times New Roman" w:hAnsi="Calibri"/>
          <w:b/>
          <w:i/>
          <w:sz w:val="26"/>
          <w:szCs w:val="26"/>
        </w:rPr>
        <w:t>N</w:t>
      </w:r>
      <w:r w:rsidR="005964DA">
        <w:rPr>
          <w:rFonts w:ascii="Calibri" w:eastAsia="Times New Roman" w:hAnsi="Calibri"/>
          <w:b/>
          <w:i/>
          <w:sz w:val="26"/>
          <w:szCs w:val="26"/>
        </w:rPr>
        <w:t>ame</w:t>
      </w:r>
      <w:r w:rsidRPr="004F6028">
        <w:rPr>
          <w:rFonts w:ascii="Calibri" w:eastAsia="Times New Roman" w:hAnsi="Calibri"/>
          <w:b/>
          <w:i/>
          <w:sz w:val="26"/>
          <w:szCs w:val="26"/>
        </w:rPr>
        <w:t>:</w:t>
      </w:r>
      <w:r w:rsidRPr="004F6028">
        <w:rPr>
          <w:rFonts w:ascii="Calibri" w:eastAsia="Times New Roman" w:hAnsi="Calibri"/>
          <w:sz w:val="26"/>
          <w:szCs w:val="26"/>
        </w:rPr>
        <w:t xml:space="preserve"> T</w:t>
      </w:r>
      <w:r w:rsidRPr="005964DA">
        <w:rPr>
          <w:rFonts w:ascii="Calibri" w:eastAsia="Times New Roman" w:hAnsi="Calibri"/>
          <w:color w:val="0000FF"/>
          <w:sz w:val="26"/>
          <w:szCs w:val="26"/>
        </w:rPr>
        <w:t>he name of the archive</w:t>
      </w:r>
    </w:p>
    <w:p w14:paraId="6BE616DA" w14:textId="7D775610" w:rsidR="00F40309" w:rsidRPr="004F6028" w:rsidRDefault="004F6028" w:rsidP="004F6028">
      <w:pPr>
        <w:ind w:left="1440"/>
        <w:rPr>
          <w:rFonts w:ascii="Calibri" w:eastAsia="Times New Roman" w:hAnsi="Calibri"/>
          <w:sz w:val="26"/>
          <w:szCs w:val="26"/>
        </w:rPr>
      </w:pPr>
      <w:r w:rsidRPr="005964DA">
        <w:rPr>
          <w:rFonts w:ascii="Calibri" w:eastAsia="Times New Roman" w:hAnsi="Calibri"/>
          <w:b/>
          <w:i/>
          <w:sz w:val="26"/>
          <w:szCs w:val="26"/>
        </w:rPr>
        <w:t>Persistent identifier:</w:t>
      </w:r>
      <w:r>
        <w:rPr>
          <w:rFonts w:ascii="Calibri" w:eastAsia="Times New Roman" w:hAnsi="Calibri"/>
          <w:sz w:val="26"/>
          <w:szCs w:val="26"/>
        </w:rPr>
        <w:t xml:space="preserve"> </w:t>
      </w:r>
      <w:r w:rsidRPr="005964DA">
        <w:rPr>
          <w:rFonts w:ascii="Calibri" w:eastAsia="Times New Roman" w:hAnsi="Calibri"/>
          <w:color w:val="0000FF"/>
          <w:sz w:val="26"/>
          <w:szCs w:val="26"/>
        </w:rPr>
        <w:t>e.g. DOI, handle, PURL, etc.</w:t>
      </w:r>
    </w:p>
    <w:p w14:paraId="75078BCC" w14:textId="6A1B4D54" w:rsidR="00F40309" w:rsidRPr="005964DA" w:rsidRDefault="004F6028" w:rsidP="004F6028">
      <w:pPr>
        <w:ind w:left="1440"/>
        <w:rPr>
          <w:rFonts w:ascii="Calibri" w:eastAsia="Times New Roman" w:hAnsi="Calibri"/>
          <w:b/>
          <w:i/>
          <w:sz w:val="26"/>
          <w:szCs w:val="26"/>
        </w:rPr>
      </w:pPr>
      <w:r w:rsidRPr="005964DA">
        <w:rPr>
          <w:rFonts w:ascii="Calibri" w:eastAsia="Times New Roman" w:hAnsi="Calibri"/>
          <w:b/>
          <w:i/>
          <w:sz w:val="26"/>
          <w:szCs w:val="26"/>
        </w:rPr>
        <w:t>L</w:t>
      </w:r>
      <w:r w:rsidR="005964DA" w:rsidRPr="005964DA">
        <w:rPr>
          <w:rFonts w:ascii="Calibri" w:eastAsia="Times New Roman" w:hAnsi="Calibri"/>
          <w:b/>
          <w:i/>
          <w:sz w:val="26"/>
          <w:szCs w:val="26"/>
        </w:rPr>
        <w:t>icen</w:t>
      </w:r>
      <w:r w:rsidR="005964DA">
        <w:rPr>
          <w:rFonts w:ascii="Calibri" w:eastAsia="Times New Roman" w:hAnsi="Calibri"/>
          <w:b/>
          <w:i/>
          <w:sz w:val="26"/>
          <w:szCs w:val="26"/>
        </w:rPr>
        <w:t>c</w:t>
      </w:r>
      <w:r w:rsidR="005964DA" w:rsidRPr="005964DA">
        <w:rPr>
          <w:rFonts w:ascii="Calibri" w:eastAsia="Times New Roman" w:hAnsi="Calibri"/>
          <w:b/>
          <w:i/>
          <w:sz w:val="26"/>
          <w:szCs w:val="26"/>
        </w:rPr>
        <w:t>e</w:t>
      </w:r>
      <w:r w:rsidRPr="005964DA">
        <w:rPr>
          <w:rFonts w:ascii="Calibri" w:eastAsia="Times New Roman" w:hAnsi="Calibri"/>
          <w:b/>
          <w:i/>
          <w:sz w:val="26"/>
          <w:szCs w:val="26"/>
        </w:rPr>
        <w:t>:</w:t>
      </w:r>
      <w:r w:rsidR="005964DA">
        <w:rPr>
          <w:rFonts w:ascii="Calibri" w:eastAsia="Times New Roman" w:hAnsi="Calibri"/>
          <w:b/>
          <w:i/>
          <w:sz w:val="26"/>
          <w:szCs w:val="26"/>
        </w:rPr>
        <w:t xml:space="preserve"> </w:t>
      </w:r>
      <w:r w:rsidR="005964DA" w:rsidRPr="005964DA">
        <w:rPr>
          <w:rFonts w:ascii="Calibri" w:eastAsia="Times New Roman" w:hAnsi="Calibri"/>
          <w:color w:val="0000FF"/>
          <w:sz w:val="26"/>
          <w:szCs w:val="26"/>
        </w:rPr>
        <w:t>Open license under which the software is licensed</w:t>
      </w:r>
    </w:p>
    <w:p w14:paraId="3E2D8CE4" w14:textId="6D25078B" w:rsidR="0002761F" w:rsidRDefault="004F6028" w:rsidP="004F6028">
      <w:pPr>
        <w:ind w:left="1440"/>
        <w:rPr>
          <w:rFonts w:ascii="Calibri" w:eastAsia="Times New Roman" w:hAnsi="Calibri"/>
          <w:color w:val="0000FF"/>
          <w:sz w:val="26"/>
          <w:szCs w:val="26"/>
        </w:rPr>
      </w:pPr>
      <w:r w:rsidRPr="005964DA">
        <w:rPr>
          <w:rFonts w:ascii="Calibri" w:eastAsia="Times New Roman" w:hAnsi="Calibri"/>
          <w:b/>
          <w:i/>
          <w:sz w:val="26"/>
          <w:szCs w:val="26"/>
        </w:rPr>
        <w:t>P</w:t>
      </w:r>
      <w:r w:rsidR="00C77E5D" w:rsidRPr="005964DA">
        <w:rPr>
          <w:rFonts w:ascii="Calibri" w:eastAsia="Times New Roman" w:hAnsi="Calibri"/>
          <w:b/>
          <w:i/>
          <w:sz w:val="26"/>
          <w:szCs w:val="26"/>
        </w:rPr>
        <w:t>ublisher</w:t>
      </w:r>
      <w:r w:rsidRPr="005964DA">
        <w:rPr>
          <w:rFonts w:ascii="Calibri" w:eastAsia="Times New Roman" w:hAnsi="Calibri"/>
          <w:b/>
          <w:i/>
          <w:color w:val="0000FF"/>
          <w:sz w:val="26"/>
          <w:szCs w:val="26"/>
        </w:rPr>
        <w:t>:</w:t>
      </w:r>
      <w:r w:rsidR="005964DA" w:rsidRPr="005964DA">
        <w:rPr>
          <w:rFonts w:ascii="Calibri" w:eastAsia="Times New Roman" w:hAnsi="Calibri"/>
          <w:b/>
          <w:i/>
          <w:color w:val="0000FF"/>
          <w:sz w:val="26"/>
          <w:szCs w:val="26"/>
        </w:rPr>
        <w:t xml:space="preserve"> </w:t>
      </w:r>
      <w:r w:rsidR="005964DA" w:rsidRPr="005964DA">
        <w:rPr>
          <w:rFonts w:ascii="Calibri" w:eastAsia="Times New Roman" w:hAnsi="Calibri"/>
          <w:color w:val="0000FF"/>
          <w:sz w:val="26"/>
          <w:szCs w:val="26"/>
        </w:rPr>
        <w:t>Name of the person who deposited the software</w:t>
      </w:r>
    </w:p>
    <w:p w14:paraId="6D1160F8" w14:textId="04EC791E" w:rsidR="005D1198" w:rsidRPr="005964DA" w:rsidRDefault="005D1198" w:rsidP="004F6028">
      <w:pPr>
        <w:ind w:left="1440"/>
        <w:rPr>
          <w:rFonts w:ascii="Calibri" w:eastAsia="Times New Roman" w:hAnsi="Calibri"/>
          <w:i/>
          <w:color w:val="0000FF"/>
          <w:sz w:val="26"/>
          <w:szCs w:val="26"/>
        </w:rPr>
      </w:pPr>
      <w:r>
        <w:rPr>
          <w:rFonts w:ascii="Calibri" w:eastAsia="Times New Roman" w:hAnsi="Calibri"/>
          <w:b/>
          <w:i/>
          <w:sz w:val="26"/>
          <w:szCs w:val="26"/>
        </w:rPr>
        <w:t>Version published:</w:t>
      </w:r>
      <w:r>
        <w:rPr>
          <w:rFonts w:ascii="Calibri" w:eastAsia="Times New Roman" w:hAnsi="Calibri"/>
          <w:i/>
          <w:color w:val="0000FF"/>
          <w:sz w:val="26"/>
          <w:szCs w:val="26"/>
        </w:rPr>
        <w:t xml:space="preserve"> </w:t>
      </w:r>
      <w:r w:rsidRPr="00FF55C7">
        <w:rPr>
          <w:rFonts w:ascii="Calibri" w:eastAsia="Times New Roman" w:hAnsi="Calibri"/>
          <w:color w:val="0000FF"/>
          <w:sz w:val="26"/>
          <w:szCs w:val="26"/>
        </w:rPr>
        <w:t>The version number of the software archived</w:t>
      </w:r>
    </w:p>
    <w:p w14:paraId="565FE695" w14:textId="28232CFC" w:rsidR="00F2003E" w:rsidRPr="005964DA" w:rsidRDefault="004F6028" w:rsidP="004F6028">
      <w:pPr>
        <w:ind w:left="1440"/>
        <w:rPr>
          <w:rFonts w:ascii="Calibri" w:eastAsia="Times New Roman" w:hAnsi="Calibri"/>
          <w:sz w:val="26"/>
          <w:szCs w:val="26"/>
        </w:rPr>
      </w:pPr>
      <w:r w:rsidRPr="005964DA">
        <w:rPr>
          <w:rFonts w:ascii="Calibri" w:eastAsia="Times New Roman" w:hAnsi="Calibri"/>
          <w:b/>
          <w:i/>
          <w:sz w:val="26"/>
          <w:szCs w:val="26"/>
        </w:rPr>
        <w:t>D</w:t>
      </w:r>
      <w:r w:rsidR="00F2003E" w:rsidRPr="005964DA">
        <w:rPr>
          <w:rFonts w:ascii="Calibri" w:eastAsia="Times New Roman" w:hAnsi="Calibri"/>
          <w:b/>
          <w:i/>
          <w:sz w:val="26"/>
          <w:szCs w:val="26"/>
        </w:rPr>
        <w:t>ate published</w:t>
      </w:r>
      <w:r w:rsidRPr="005964DA">
        <w:rPr>
          <w:rFonts w:ascii="Calibri" w:eastAsia="Times New Roman" w:hAnsi="Calibri"/>
          <w:b/>
          <w:i/>
          <w:sz w:val="26"/>
          <w:szCs w:val="26"/>
        </w:rPr>
        <w:t>:</w:t>
      </w:r>
      <w:r w:rsidR="005964DA">
        <w:rPr>
          <w:rFonts w:ascii="Calibri" w:eastAsia="Times New Roman" w:hAnsi="Calibri"/>
          <w:b/>
          <w:i/>
          <w:sz w:val="26"/>
          <w:szCs w:val="26"/>
        </w:rPr>
        <w:t xml:space="preserve"> </w:t>
      </w:r>
      <w:proofErr w:type="spellStart"/>
      <w:r w:rsidR="005964DA" w:rsidRPr="005964DA">
        <w:rPr>
          <w:rFonts w:ascii="Calibri" w:eastAsia="Times New Roman" w:hAnsi="Calibri"/>
          <w:color w:val="0000FF"/>
          <w:sz w:val="26"/>
          <w:szCs w:val="26"/>
        </w:rPr>
        <w:t>dd</w:t>
      </w:r>
      <w:proofErr w:type="spellEnd"/>
      <w:r w:rsidR="005964DA" w:rsidRPr="005964DA">
        <w:rPr>
          <w:rFonts w:ascii="Calibri" w:eastAsia="Times New Roman" w:hAnsi="Calibri"/>
          <w:color w:val="0000FF"/>
          <w:sz w:val="26"/>
          <w:szCs w:val="26"/>
        </w:rPr>
        <w:t>/mm/</w:t>
      </w:r>
      <w:proofErr w:type="spellStart"/>
      <w:r w:rsidR="005964DA" w:rsidRPr="005964DA">
        <w:rPr>
          <w:rFonts w:ascii="Calibri" w:eastAsia="Times New Roman" w:hAnsi="Calibri"/>
          <w:color w:val="0000FF"/>
          <w:sz w:val="26"/>
          <w:szCs w:val="26"/>
        </w:rPr>
        <w:t>yy</w:t>
      </w:r>
      <w:proofErr w:type="spellEnd"/>
    </w:p>
    <w:p w14:paraId="3D8B12D0" w14:textId="128A47D3" w:rsidR="00F40309" w:rsidRPr="003632C3" w:rsidRDefault="00F40309" w:rsidP="004F6028">
      <w:pPr>
        <w:ind w:left="720"/>
        <w:rPr>
          <w:rFonts w:ascii="Calibri" w:eastAsia="Times New Roman" w:hAnsi="Calibri"/>
          <w:sz w:val="26"/>
          <w:szCs w:val="26"/>
        </w:rPr>
      </w:pPr>
      <w:r w:rsidRPr="005964DA">
        <w:rPr>
          <w:rFonts w:ascii="Calibri" w:eastAsia="Times New Roman" w:hAnsi="Calibri"/>
          <w:b/>
          <w:sz w:val="26"/>
          <w:szCs w:val="26"/>
        </w:rPr>
        <w:t>Code repository</w:t>
      </w:r>
      <w:r w:rsidRPr="003632C3">
        <w:rPr>
          <w:rFonts w:ascii="Calibri" w:eastAsia="Times New Roman" w:hAnsi="Calibri"/>
          <w:sz w:val="26"/>
          <w:szCs w:val="26"/>
        </w:rPr>
        <w:t xml:space="preserve"> </w:t>
      </w:r>
      <w:del w:id="222" w:author="Foley, Jonathan" w:date="2019-03-01T11:11:00Z">
        <w:r w:rsidR="005964DA" w:rsidDel="00F93DFD">
          <w:rPr>
            <w:rFonts w:ascii="Calibri" w:eastAsia="Times New Roman" w:hAnsi="Calibri"/>
            <w:sz w:val="26"/>
            <w:szCs w:val="26"/>
          </w:rPr>
          <w:delText xml:space="preserve">(e.g. SourceForge, GitHub etc.) </w:delText>
        </w:r>
        <w:r w:rsidRPr="003632C3" w:rsidDel="00F93DFD">
          <w:rPr>
            <w:rFonts w:ascii="Calibri" w:eastAsia="Times New Roman" w:hAnsi="Calibri"/>
            <w:sz w:val="26"/>
            <w:szCs w:val="26"/>
          </w:rPr>
          <w:delText>(</w:delText>
        </w:r>
        <w:r w:rsidR="005D1198" w:rsidDel="00F93DFD">
          <w:rPr>
            <w:rFonts w:ascii="Calibri" w:eastAsia="Times New Roman" w:hAnsi="Calibri"/>
            <w:sz w:val="26"/>
            <w:szCs w:val="26"/>
          </w:rPr>
          <w:delText>required</w:delText>
        </w:r>
        <w:r w:rsidRPr="003632C3" w:rsidDel="00F93DFD">
          <w:rPr>
            <w:rFonts w:ascii="Calibri" w:eastAsia="Times New Roman" w:hAnsi="Calibri"/>
            <w:sz w:val="26"/>
            <w:szCs w:val="26"/>
          </w:rPr>
          <w:delText xml:space="preserve">) </w:delText>
        </w:r>
      </w:del>
    </w:p>
    <w:p w14:paraId="4E712AB8" w14:textId="27D49891" w:rsidR="005964DA" w:rsidRPr="005964DA" w:rsidRDefault="005964DA" w:rsidP="005964DA">
      <w:pPr>
        <w:ind w:left="1440"/>
        <w:rPr>
          <w:rFonts w:ascii="Calibri" w:eastAsia="Times New Roman" w:hAnsi="Calibri"/>
          <w:b/>
          <w:i/>
          <w:color w:val="0000FF"/>
          <w:sz w:val="26"/>
          <w:szCs w:val="26"/>
        </w:rPr>
      </w:pPr>
      <w:r>
        <w:rPr>
          <w:rFonts w:ascii="Calibri" w:eastAsia="Times New Roman" w:hAnsi="Calibri"/>
          <w:b/>
          <w:i/>
          <w:sz w:val="26"/>
          <w:szCs w:val="26"/>
        </w:rPr>
        <w:t>Name</w:t>
      </w:r>
      <w:r w:rsidRPr="004F6028">
        <w:rPr>
          <w:rFonts w:ascii="Calibri" w:eastAsia="Times New Roman" w:hAnsi="Calibri"/>
          <w:b/>
          <w:i/>
          <w:sz w:val="26"/>
          <w:szCs w:val="26"/>
        </w:rPr>
        <w:t>:</w:t>
      </w:r>
      <w:r w:rsidRPr="004F6028">
        <w:rPr>
          <w:rFonts w:ascii="Calibri" w:eastAsia="Times New Roman" w:hAnsi="Calibri"/>
          <w:sz w:val="26"/>
          <w:szCs w:val="26"/>
        </w:rPr>
        <w:t xml:space="preserve"> </w:t>
      </w:r>
      <w:ins w:id="223" w:author="Foley, Jonathan" w:date="2019-03-01T11:11:00Z">
        <w:r w:rsidR="00F93DFD">
          <w:rPr>
            <w:rFonts w:ascii="Calibri" w:eastAsia="Times New Roman" w:hAnsi="Calibri"/>
            <w:sz w:val="26"/>
            <w:szCs w:val="26"/>
          </w:rPr>
          <w:t>GitHub</w:t>
        </w:r>
      </w:ins>
      <w:del w:id="224" w:author="Foley, Jonathan" w:date="2019-03-01T11:11:00Z">
        <w:r w:rsidRPr="004F6028" w:rsidDel="00F93DFD">
          <w:rPr>
            <w:rFonts w:ascii="Calibri" w:eastAsia="Times New Roman" w:hAnsi="Calibri"/>
            <w:sz w:val="26"/>
            <w:szCs w:val="26"/>
          </w:rPr>
          <w:delText>T</w:delText>
        </w:r>
        <w:r w:rsidDel="00F93DFD">
          <w:rPr>
            <w:rFonts w:ascii="Calibri" w:eastAsia="Times New Roman" w:hAnsi="Calibri"/>
            <w:color w:val="0000FF"/>
            <w:sz w:val="26"/>
            <w:szCs w:val="26"/>
          </w:rPr>
          <w:delText>he name of the code repository</w:delText>
        </w:r>
      </w:del>
    </w:p>
    <w:p w14:paraId="6680B487" w14:textId="779E0295" w:rsidR="005964DA" w:rsidRPr="004F6028" w:rsidRDefault="005964DA" w:rsidP="005964DA">
      <w:pPr>
        <w:ind w:left="1440"/>
        <w:rPr>
          <w:rFonts w:ascii="Calibri" w:eastAsia="Times New Roman" w:hAnsi="Calibri"/>
          <w:sz w:val="26"/>
          <w:szCs w:val="26"/>
        </w:rPr>
      </w:pPr>
      <w:r>
        <w:rPr>
          <w:rFonts w:ascii="Calibri" w:eastAsia="Times New Roman" w:hAnsi="Calibri"/>
          <w:b/>
          <w:i/>
          <w:sz w:val="26"/>
          <w:szCs w:val="26"/>
        </w:rPr>
        <w:t>I</w:t>
      </w:r>
      <w:r w:rsidRPr="005964DA">
        <w:rPr>
          <w:rFonts w:ascii="Calibri" w:eastAsia="Times New Roman" w:hAnsi="Calibri"/>
          <w:b/>
          <w:i/>
          <w:sz w:val="26"/>
          <w:szCs w:val="26"/>
        </w:rPr>
        <w:t>dentifier:</w:t>
      </w:r>
      <w:r>
        <w:rPr>
          <w:rFonts w:ascii="Calibri" w:eastAsia="Times New Roman" w:hAnsi="Calibri"/>
          <w:sz w:val="26"/>
          <w:szCs w:val="26"/>
        </w:rPr>
        <w:t xml:space="preserve"> </w:t>
      </w:r>
      <w:ins w:id="225" w:author="Foley, Jonathan" w:date="2019-03-01T11:12:00Z">
        <w:r w:rsidR="00F93DFD" w:rsidRPr="00F93DFD">
          <w:rPr>
            <w:rFonts w:ascii="Calibri" w:eastAsia="Times New Roman" w:hAnsi="Calibri"/>
            <w:color w:val="0000FF"/>
            <w:sz w:val="26"/>
            <w:szCs w:val="26"/>
          </w:rPr>
          <w:t>https://github.com/FoleyLab/wptherml</w:t>
        </w:r>
      </w:ins>
      <w:del w:id="226" w:author="Foley, Jonathan" w:date="2019-03-01T11:12:00Z">
        <w:r w:rsidDel="00F93DFD">
          <w:rPr>
            <w:rFonts w:ascii="Calibri" w:eastAsia="Times New Roman" w:hAnsi="Calibri"/>
            <w:color w:val="0000FF"/>
            <w:sz w:val="26"/>
            <w:szCs w:val="26"/>
          </w:rPr>
          <w:delText xml:space="preserve">The identifier (or URI) used by the repository </w:delText>
        </w:r>
      </w:del>
    </w:p>
    <w:p w14:paraId="729A829F" w14:textId="4482C5BA" w:rsidR="005964DA" w:rsidRPr="005964DA" w:rsidRDefault="005964DA" w:rsidP="005964DA">
      <w:pPr>
        <w:ind w:left="1440"/>
        <w:rPr>
          <w:rFonts w:ascii="Calibri" w:eastAsia="Times New Roman" w:hAnsi="Calibri"/>
          <w:b/>
          <w:i/>
          <w:sz w:val="26"/>
          <w:szCs w:val="26"/>
        </w:rPr>
      </w:pPr>
      <w:r w:rsidRPr="005964DA">
        <w:rPr>
          <w:rFonts w:ascii="Calibri" w:eastAsia="Times New Roman" w:hAnsi="Calibri"/>
          <w:b/>
          <w:i/>
          <w:sz w:val="26"/>
          <w:szCs w:val="26"/>
        </w:rPr>
        <w:t>Licen</w:t>
      </w:r>
      <w:r>
        <w:rPr>
          <w:rFonts w:ascii="Calibri" w:eastAsia="Times New Roman" w:hAnsi="Calibri"/>
          <w:b/>
          <w:i/>
          <w:sz w:val="26"/>
          <w:szCs w:val="26"/>
        </w:rPr>
        <w:t>c</w:t>
      </w:r>
      <w:r w:rsidRPr="005964DA">
        <w:rPr>
          <w:rFonts w:ascii="Calibri" w:eastAsia="Times New Roman" w:hAnsi="Calibri"/>
          <w:b/>
          <w:i/>
          <w:sz w:val="26"/>
          <w:szCs w:val="26"/>
        </w:rPr>
        <w:t>e:</w:t>
      </w:r>
      <w:r>
        <w:rPr>
          <w:rFonts w:ascii="Calibri" w:eastAsia="Times New Roman" w:hAnsi="Calibri"/>
          <w:b/>
          <w:i/>
          <w:sz w:val="26"/>
          <w:szCs w:val="26"/>
        </w:rPr>
        <w:t xml:space="preserve"> </w:t>
      </w:r>
      <w:del w:id="227" w:author="Foley, Jonathan" w:date="2019-03-01T11:14:00Z">
        <w:r w:rsidRPr="005964DA" w:rsidDel="00F93DFD">
          <w:rPr>
            <w:rFonts w:ascii="Calibri" w:eastAsia="Times New Roman" w:hAnsi="Calibri"/>
            <w:color w:val="0000FF"/>
            <w:sz w:val="26"/>
            <w:szCs w:val="26"/>
          </w:rPr>
          <w:delText>Open license under which the software is licensed</w:delText>
        </w:r>
      </w:del>
      <w:ins w:id="228" w:author="Foley, Jonathan" w:date="2019-03-01T11:14:00Z">
        <w:r w:rsidR="00F93DFD">
          <w:rPr>
            <w:rFonts w:ascii="Calibri" w:eastAsia="Times New Roman" w:hAnsi="Calibri"/>
            <w:color w:val="0000FF"/>
            <w:sz w:val="26"/>
            <w:szCs w:val="26"/>
          </w:rPr>
          <w:t>GPL 3.0</w:t>
        </w:r>
      </w:ins>
    </w:p>
    <w:p w14:paraId="76BC161A" w14:textId="77777777" w:rsidR="005964DA" w:rsidRPr="005964DA" w:rsidRDefault="005964DA" w:rsidP="005964DA">
      <w:pPr>
        <w:ind w:left="1440"/>
        <w:rPr>
          <w:rFonts w:ascii="Calibri" w:eastAsia="Times New Roman" w:hAnsi="Calibri"/>
          <w:sz w:val="26"/>
          <w:szCs w:val="26"/>
        </w:rPr>
      </w:pPr>
      <w:r w:rsidRPr="005964DA">
        <w:rPr>
          <w:rFonts w:ascii="Calibri" w:eastAsia="Times New Roman" w:hAnsi="Calibri"/>
          <w:b/>
          <w:i/>
          <w:sz w:val="26"/>
          <w:szCs w:val="26"/>
        </w:rPr>
        <w:t>Date published:</w:t>
      </w:r>
      <w:r>
        <w:rPr>
          <w:rFonts w:ascii="Calibri" w:eastAsia="Times New Roman" w:hAnsi="Calibri"/>
          <w:b/>
          <w:i/>
          <w:sz w:val="26"/>
          <w:szCs w:val="26"/>
        </w:rPr>
        <w:t xml:space="preserve"> </w:t>
      </w:r>
      <w:proofErr w:type="spellStart"/>
      <w:r w:rsidRPr="005964DA">
        <w:rPr>
          <w:rFonts w:ascii="Calibri" w:eastAsia="Times New Roman" w:hAnsi="Calibri"/>
          <w:color w:val="0000FF"/>
          <w:sz w:val="26"/>
          <w:szCs w:val="26"/>
        </w:rPr>
        <w:t>dd</w:t>
      </w:r>
      <w:proofErr w:type="spellEnd"/>
      <w:r w:rsidRPr="005964DA">
        <w:rPr>
          <w:rFonts w:ascii="Calibri" w:eastAsia="Times New Roman" w:hAnsi="Calibri"/>
          <w:color w:val="0000FF"/>
          <w:sz w:val="26"/>
          <w:szCs w:val="26"/>
        </w:rPr>
        <w:t>/mm/</w:t>
      </w:r>
      <w:proofErr w:type="spellStart"/>
      <w:r w:rsidRPr="005964DA">
        <w:rPr>
          <w:rFonts w:ascii="Calibri" w:eastAsia="Times New Roman" w:hAnsi="Calibri"/>
          <w:color w:val="0000FF"/>
          <w:sz w:val="26"/>
          <w:szCs w:val="26"/>
        </w:rPr>
        <w:t>yy</w:t>
      </w:r>
      <w:proofErr w:type="spellEnd"/>
    </w:p>
    <w:p w14:paraId="2CB1C4AB" w14:textId="1A732E9E" w:rsidR="00F40309" w:rsidRPr="005964DA" w:rsidRDefault="00F40309" w:rsidP="004F6028">
      <w:pPr>
        <w:ind w:left="720"/>
        <w:rPr>
          <w:rFonts w:ascii="Calibri" w:eastAsia="Times New Roman" w:hAnsi="Calibri"/>
          <w:b/>
          <w:sz w:val="26"/>
          <w:szCs w:val="26"/>
        </w:rPr>
      </w:pPr>
      <w:r w:rsidRPr="005964DA">
        <w:rPr>
          <w:rFonts w:ascii="Calibri" w:eastAsia="Times New Roman" w:hAnsi="Calibri"/>
          <w:b/>
          <w:sz w:val="26"/>
          <w:szCs w:val="26"/>
        </w:rPr>
        <w:t xml:space="preserve">Emulation environment </w:t>
      </w:r>
      <w:r w:rsidR="005D1198" w:rsidRPr="00FF55C7">
        <w:rPr>
          <w:rFonts w:ascii="Calibri" w:eastAsia="Times New Roman" w:hAnsi="Calibri"/>
          <w:sz w:val="26"/>
          <w:szCs w:val="26"/>
        </w:rPr>
        <w:t>(if appropriate)</w:t>
      </w:r>
    </w:p>
    <w:p w14:paraId="770F8E7A" w14:textId="5CA82496" w:rsidR="005964DA" w:rsidRPr="005964DA" w:rsidRDefault="005964DA" w:rsidP="005964DA">
      <w:pPr>
        <w:ind w:left="1440"/>
        <w:rPr>
          <w:rFonts w:ascii="Calibri" w:eastAsia="Times New Roman" w:hAnsi="Calibri"/>
          <w:b/>
          <w:i/>
          <w:color w:val="0000FF"/>
          <w:sz w:val="26"/>
          <w:szCs w:val="26"/>
        </w:rPr>
      </w:pPr>
      <w:r w:rsidRPr="005964DA">
        <w:rPr>
          <w:rFonts w:ascii="Calibri" w:eastAsia="Times New Roman" w:hAnsi="Calibri"/>
          <w:b/>
          <w:i/>
          <w:sz w:val="26"/>
          <w:szCs w:val="26"/>
        </w:rPr>
        <w:lastRenderedPageBreak/>
        <w:t>Name:</w:t>
      </w:r>
      <w:r w:rsidRPr="005964DA">
        <w:rPr>
          <w:rFonts w:ascii="Calibri" w:eastAsia="Times New Roman" w:hAnsi="Calibri"/>
          <w:sz w:val="26"/>
          <w:szCs w:val="26"/>
        </w:rPr>
        <w:t xml:space="preserve"> T</w:t>
      </w:r>
      <w:r w:rsidRPr="005964DA">
        <w:rPr>
          <w:rFonts w:ascii="Calibri" w:eastAsia="Times New Roman" w:hAnsi="Calibri"/>
          <w:color w:val="0000FF"/>
          <w:sz w:val="26"/>
          <w:szCs w:val="26"/>
        </w:rPr>
        <w:t>he name of the emulation environment</w:t>
      </w:r>
    </w:p>
    <w:p w14:paraId="2AD9CEF0" w14:textId="56876AB3" w:rsidR="005964DA" w:rsidRPr="005964DA" w:rsidRDefault="005964DA" w:rsidP="005964DA">
      <w:pPr>
        <w:ind w:left="1440"/>
        <w:rPr>
          <w:rFonts w:ascii="Calibri" w:eastAsia="Times New Roman" w:hAnsi="Calibri"/>
          <w:sz w:val="26"/>
          <w:szCs w:val="26"/>
        </w:rPr>
      </w:pPr>
      <w:r w:rsidRPr="005964DA">
        <w:rPr>
          <w:rFonts w:ascii="Calibri" w:eastAsia="Times New Roman" w:hAnsi="Calibri"/>
          <w:b/>
          <w:i/>
          <w:sz w:val="26"/>
          <w:szCs w:val="26"/>
        </w:rPr>
        <w:t>Identifier:</w:t>
      </w:r>
      <w:r w:rsidRPr="005964DA">
        <w:rPr>
          <w:rFonts w:ascii="Calibri" w:eastAsia="Times New Roman" w:hAnsi="Calibri"/>
          <w:sz w:val="26"/>
          <w:szCs w:val="26"/>
        </w:rPr>
        <w:t xml:space="preserve"> </w:t>
      </w:r>
      <w:r w:rsidRPr="005964DA">
        <w:rPr>
          <w:rFonts w:ascii="Calibri" w:eastAsia="Times New Roman" w:hAnsi="Calibri"/>
          <w:color w:val="0000FF"/>
          <w:sz w:val="26"/>
          <w:szCs w:val="26"/>
        </w:rPr>
        <w:t>The identifier (or URI) used by the emulator</w:t>
      </w:r>
    </w:p>
    <w:p w14:paraId="00E4A755" w14:textId="241541E6" w:rsidR="005964DA" w:rsidRPr="005964DA" w:rsidRDefault="005964DA" w:rsidP="005964DA">
      <w:pPr>
        <w:ind w:left="1440"/>
        <w:rPr>
          <w:rFonts w:ascii="Calibri" w:eastAsia="Times New Roman" w:hAnsi="Calibri"/>
          <w:b/>
          <w:i/>
          <w:sz w:val="26"/>
          <w:szCs w:val="26"/>
        </w:rPr>
      </w:pPr>
      <w:r w:rsidRPr="005964DA">
        <w:rPr>
          <w:rFonts w:ascii="Calibri" w:eastAsia="Times New Roman" w:hAnsi="Calibri"/>
          <w:b/>
          <w:i/>
          <w:sz w:val="26"/>
          <w:szCs w:val="26"/>
        </w:rPr>
        <w:t xml:space="preserve">Licence: </w:t>
      </w:r>
      <w:r w:rsidRPr="005964DA">
        <w:rPr>
          <w:rFonts w:ascii="Calibri" w:eastAsia="Times New Roman" w:hAnsi="Calibri"/>
          <w:color w:val="0000FF"/>
          <w:sz w:val="26"/>
          <w:szCs w:val="26"/>
        </w:rPr>
        <w:t>Open license under which the software is licensed here</w:t>
      </w:r>
    </w:p>
    <w:p w14:paraId="5EF408B2" w14:textId="77777777" w:rsidR="005964DA" w:rsidRDefault="005964DA" w:rsidP="005964DA">
      <w:pPr>
        <w:ind w:left="1440"/>
        <w:rPr>
          <w:rFonts w:ascii="Calibri" w:eastAsia="Times New Roman" w:hAnsi="Calibri"/>
          <w:color w:val="0000FF"/>
          <w:sz w:val="26"/>
          <w:szCs w:val="26"/>
        </w:rPr>
      </w:pPr>
      <w:r w:rsidRPr="005964DA">
        <w:rPr>
          <w:rFonts w:ascii="Calibri" w:eastAsia="Times New Roman" w:hAnsi="Calibri"/>
          <w:b/>
          <w:i/>
          <w:sz w:val="26"/>
          <w:szCs w:val="26"/>
        </w:rPr>
        <w:t xml:space="preserve">Date published: </w:t>
      </w:r>
      <w:proofErr w:type="spellStart"/>
      <w:r w:rsidRPr="005964DA">
        <w:rPr>
          <w:rFonts w:ascii="Calibri" w:eastAsia="Times New Roman" w:hAnsi="Calibri"/>
          <w:color w:val="0000FF"/>
          <w:sz w:val="26"/>
          <w:szCs w:val="26"/>
        </w:rPr>
        <w:t>dd</w:t>
      </w:r>
      <w:proofErr w:type="spellEnd"/>
      <w:r w:rsidRPr="005964DA">
        <w:rPr>
          <w:rFonts w:ascii="Calibri" w:eastAsia="Times New Roman" w:hAnsi="Calibri"/>
          <w:color w:val="0000FF"/>
          <w:sz w:val="26"/>
          <w:szCs w:val="26"/>
        </w:rPr>
        <w:t>/mm/</w:t>
      </w:r>
      <w:proofErr w:type="spellStart"/>
      <w:r w:rsidRPr="005964DA">
        <w:rPr>
          <w:rFonts w:ascii="Calibri" w:eastAsia="Times New Roman" w:hAnsi="Calibri"/>
          <w:color w:val="0000FF"/>
          <w:sz w:val="26"/>
          <w:szCs w:val="26"/>
        </w:rPr>
        <w:t>yy</w:t>
      </w:r>
      <w:proofErr w:type="spellEnd"/>
    </w:p>
    <w:p w14:paraId="70D97961" w14:textId="2DBCDB93" w:rsidR="0002761F" w:rsidRPr="003632C3" w:rsidRDefault="0002761F" w:rsidP="005964DA">
      <w:pPr>
        <w:rPr>
          <w:rFonts w:ascii="Calibri" w:eastAsia="Times New Roman" w:hAnsi="Calibri"/>
          <w:sz w:val="26"/>
          <w:szCs w:val="26"/>
        </w:rPr>
      </w:pPr>
    </w:p>
    <w:p w14:paraId="41405D0F" w14:textId="77777777" w:rsidR="005964DA" w:rsidRPr="00C70DB4" w:rsidRDefault="005964DA" w:rsidP="00582A3C">
      <w:pPr>
        <w:rPr>
          <w:rFonts w:ascii="Calibri" w:eastAsia="Times New Roman" w:hAnsi="Calibri"/>
          <w:b/>
          <w:i/>
          <w:color w:val="FF0000"/>
          <w:sz w:val="26"/>
          <w:szCs w:val="26"/>
        </w:rPr>
      </w:pPr>
      <w:r w:rsidRPr="00C70DB4">
        <w:rPr>
          <w:rFonts w:ascii="Calibri" w:eastAsia="Times New Roman" w:hAnsi="Calibri"/>
          <w:b/>
          <w:i/>
          <w:color w:val="FF0000"/>
          <w:sz w:val="26"/>
          <w:szCs w:val="26"/>
        </w:rPr>
        <w:t>Language</w:t>
      </w:r>
    </w:p>
    <w:p w14:paraId="6212742C" w14:textId="527C69B2" w:rsidR="0002761F" w:rsidRDefault="002A3B77" w:rsidP="00582A3C">
      <w:pPr>
        <w:rPr>
          <w:rFonts w:ascii="Calibri" w:eastAsia="Times New Roman" w:hAnsi="Calibri"/>
          <w:color w:val="0000FF"/>
          <w:sz w:val="26"/>
          <w:szCs w:val="26"/>
        </w:rPr>
      </w:pPr>
      <w:r w:rsidRPr="005964DA">
        <w:rPr>
          <w:rFonts w:ascii="Calibri" w:eastAsia="Times New Roman" w:hAnsi="Calibri"/>
          <w:color w:val="0000FF"/>
          <w:sz w:val="26"/>
          <w:szCs w:val="26"/>
        </w:rPr>
        <w:t>Language of repository, software and</w:t>
      </w:r>
      <w:r w:rsidR="0002761F" w:rsidRPr="005964DA">
        <w:rPr>
          <w:rFonts w:ascii="Calibri" w:eastAsia="Times New Roman" w:hAnsi="Calibri"/>
          <w:color w:val="0000FF"/>
          <w:sz w:val="26"/>
          <w:szCs w:val="26"/>
        </w:rPr>
        <w:t xml:space="preserve"> </w:t>
      </w:r>
      <w:r w:rsidRPr="005964DA">
        <w:rPr>
          <w:rFonts w:ascii="Calibri" w:eastAsia="Times New Roman" w:hAnsi="Calibri"/>
          <w:color w:val="0000FF"/>
          <w:sz w:val="26"/>
          <w:szCs w:val="26"/>
        </w:rPr>
        <w:t>supporting files</w:t>
      </w:r>
    </w:p>
    <w:p w14:paraId="09EFBA6B" w14:textId="54C937D5" w:rsidR="00DE140D" w:rsidRPr="00DE140D" w:rsidRDefault="00DE140D" w:rsidP="00582A3C">
      <w:pPr>
        <w:rPr>
          <w:rFonts w:ascii="Calibri" w:eastAsia="Times New Roman" w:hAnsi="Calibri"/>
          <w:sz w:val="26"/>
          <w:szCs w:val="26"/>
        </w:rPr>
      </w:pPr>
      <w:r w:rsidRPr="00DE140D">
        <w:rPr>
          <w:rFonts w:ascii="Calibri" w:eastAsia="Times New Roman" w:hAnsi="Calibri"/>
          <w:sz w:val="26"/>
          <w:szCs w:val="26"/>
        </w:rPr>
        <w:t>Python</w:t>
      </w:r>
      <w:ins w:id="229" w:author="Foley, Jonathan" w:date="2019-03-01T11:15:00Z">
        <w:r w:rsidR="00F93DFD">
          <w:rPr>
            <w:rFonts w:ascii="Calibri" w:eastAsia="Times New Roman" w:hAnsi="Calibri"/>
            <w:sz w:val="26"/>
            <w:szCs w:val="26"/>
          </w:rPr>
          <w:t xml:space="preserve"> 3</w:t>
        </w:r>
      </w:ins>
    </w:p>
    <w:p w14:paraId="7EEF1DB4" w14:textId="77777777" w:rsidR="005D1198" w:rsidRPr="005964DA" w:rsidRDefault="005D1198" w:rsidP="00582A3C">
      <w:pPr>
        <w:rPr>
          <w:rFonts w:ascii="Calibri" w:eastAsia="Times New Roman" w:hAnsi="Calibri"/>
          <w:color w:val="0000FF"/>
          <w:sz w:val="26"/>
          <w:szCs w:val="26"/>
        </w:rPr>
      </w:pPr>
    </w:p>
    <w:p w14:paraId="66DE9FFC" w14:textId="6D9EEC41" w:rsidR="00F40309" w:rsidRPr="00960E13" w:rsidRDefault="000B178C" w:rsidP="00582A3C">
      <w:pPr>
        <w:rPr>
          <w:rFonts w:ascii="Calibri" w:eastAsia="Times New Roman" w:hAnsi="Calibri"/>
          <w:b/>
          <w:sz w:val="26"/>
          <w:szCs w:val="26"/>
        </w:rPr>
      </w:pPr>
      <w:r w:rsidRPr="00DE140D">
        <w:rPr>
          <w:rFonts w:ascii="Calibri" w:eastAsia="Times New Roman" w:hAnsi="Calibri"/>
          <w:b/>
          <w:color w:val="FF0000"/>
          <w:sz w:val="26"/>
          <w:szCs w:val="26"/>
        </w:rPr>
        <w:t>(</w:t>
      </w:r>
      <w:r w:rsidRPr="00C70DB4">
        <w:rPr>
          <w:rFonts w:ascii="Calibri" w:eastAsia="Times New Roman" w:hAnsi="Calibri"/>
          <w:b/>
          <w:color w:val="FF0000"/>
          <w:sz w:val="26"/>
          <w:szCs w:val="26"/>
        </w:rPr>
        <w:t>3)</w:t>
      </w:r>
      <w:r w:rsidR="00960E13" w:rsidRPr="00C70DB4">
        <w:rPr>
          <w:rFonts w:ascii="Calibri" w:eastAsia="Times New Roman" w:hAnsi="Calibri"/>
          <w:b/>
          <w:color w:val="FF0000"/>
          <w:sz w:val="26"/>
          <w:szCs w:val="26"/>
        </w:rPr>
        <w:t xml:space="preserve"> </w:t>
      </w:r>
      <w:r w:rsidR="00F40309" w:rsidRPr="00C70DB4">
        <w:rPr>
          <w:rFonts w:ascii="Calibri" w:eastAsia="Times New Roman" w:hAnsi="Calibri"/>
          <w:b/>
          <w:color w:val="FF0000"/>
          <w:sz w:val="26"/>
          <w:szCs w:val="26"/>
        </w:rPr>
        <w:t xml:space="preserve">Reuse potential </w:t>
      </w:r>
    </w:p>
    <w:p w14:paraId="481F0B4F" w14:textId="06B5D2B1" w:rsidR="00EF7CF4" w:rsidRDefault="00F40309" w:rsidP="00582A3C">
      <w:pPr>
        <w:rPr>
          <w:rFonts w:ascii="Calibri" w:eastAsia="Times New Roman" w:hAnsi="Calibri"/>
          <w:color w:val="0000FF"/>
          <w:sz w:val="26"/>
          <w:szCs w:val="26"/>
        </w:rPr>
      </w:pPr>
      <w:r w:rsidRPr="00960E13">
        <w:rPr>
          <w:rFonts w:ascii="Calibri" w:eastAsia="Times New Roman" w:hAnsi="Calibri"/>
          <w:color w:val="0000FF"/>
          <w:sz w:val="26"/>
          <w:szCs w:val="26"/>
        </w:rPr>
        <w:t>Please describe</w:t>
      </w:r>
      <w:r w:rsidR="000B178C">
        <w:rPr>
          <w:rFonts w:ascii="Calibri" w:eastAsia="Times New Roman" w:hAnsi="Calibri"/>
          <w:color w:val="0000FF"/>
          <w:sz w:val="26"/>
          <w:szCs w:val="26"/>
        </w:rPr>
        <w:t xml:space="preserve"> in as much detail as possible</w:t>
      </w:r>
      <w:r w:rsidRPr="00960E13">
        <w:rPr>
          <w:rFonts w:ascii="Calibri" w:eastAsia="Times New Roman" w:hAnsi="Calibri"/>
          <w:color w:val="0000FF"/>
          <w:sz w:val="26"/>
          <w:szCs w:val="26"/>
        </w:rPr>
        <w:t xml:space="preserve"> the ways in which the software could be reused by other researchers both within and outside of your field. </w:t>
      </w:r>
      <w:r w:rsidR="005D1198">
        <w:rPr>
          <w:rFonts w:ascii="Calibri" w:eastAsia="Times New Roman" w:hAnsi="Calibri"/>
          <w:color w:val="0000FF"/>
          <w:sz w:val="26"/>
          <w:szCs w:val="26"/>
        </w:rPr>
        <w:t>This should include the use cases for the software, and also details of how the software might be modified or extended</w:t>
      </w:r>
      <w:r w:rsidR="00F36EA6">
        <w:rPr>
          <w:rFonts w:ascii="Calibri" w:eastAsia="Times New Roman" w:hAnsi="Calibri"/>
          <w:color w:val="0000FF"/>
          <w:sz w:val="26"/>
          <w:szCs w:val="26"/>
        </w:rPr>
        <w:t xml:space="preserve"> (including how contributors should contact you)</w:t>
      </w:r>
      <w:r w:rsidR="005D1198">
        <w:rPr>
          <w:rFonts w:ascii="Calibri" w:eastAsia="Times New Roman" w:hAnsi="Calibri"/>
          <w:color w:val="0000FF"/>
          <w:sz w:val="26"/>
          <w:szCs w:val="26"/>
        </w:rPr>
        <w:t xml:space="preserve"> if appropriate. Also you must include details</w:t>
      </w:r>
      <w:r w:rsidR="00F36EA6">
        <w:rPr>
          <w:rFonts w:ascii="Calibri" w:eastAsia="Times New Roman" w:hAnsi="Calibri"/>
          <w:color w:val="0000FF"/>
          <w:sz w:val="26"/>
          <w:szCs w:val="26"/>
        </w:rPr>
        <w:t xml:space="preserve"> of what support mechanisms are in place for this software (even if there is no support).</w:t>
      </w:r>
    </w:p>
    <w:p w14:paraId="08607AB7" w14:textId="63A3E480" w:rsidR="00DE140D" w:rsidRPr="00DE140D" w:rsidRDefault="00DE140D" w:rsidP="00582A3C">
      <w:pPr>
        <w:rPr>
          <w:rFonts w:ascii="Calibri" w:eastAsia="Times New Roman" w:hAnsi="Calibri"/>
          <w:sz w:val="26"/>
          <w:szCs w:val="26"/>
        </w:rPr>
      </w:pPr>
      <w:r w:rsidRPr="00DE140D">
        <w:rPr>
          <w:rFonts w:ascii="Calibri" w:eastAsia="Times New Roman" w:hAnsi="Calibri"/>
          <w:sz w:val="26"/>
          <w:szCs w:val="26"/>
        </w:rPr>
        <w:tab/>
      </w:r>
      <w:proofErr w:type="spellStart"/>
      <w:r w:rsidRPr="00DE140D">
        <w:rPr>
          <w:rFonts w:ascii="Calibri" w:eastAsia="Times New Roman" w:hAnsi="Calibri"/>
          <w:sz w:val="26"/>
          <w:szCs w:val="26"/>
        </w:rPr>
        <w:t>Wptherml</w:t>
      </w:r>
      <w:proofErr w:type="spellEnd"/>
      <w:r w:rsidRPr="00DE140D">
        <w:rPr>
          <w:rFonts w:ascii="Calibri" w:eastAsia="Times New Roman" w:hAnsi="Calibri"/>
          <w:sz w:val="26"/>
          <w:szCs w:val="26"/>
        </w:rPr>
        <w:t xml:space="preserve"> </w:t>
      </w:r>
      <w:r>
        <w:rPr>
          <w:rFonts w:ascii="Calibri" w:eastAsia="Times New Roman" w:hAnsi="Calibri"/>
          <w:sz w:val="26"/>
          <w:szCs w:val="26"/>
        </w:rPr>
        <w:t xml:space="preserve">was written with multiple applications that allow endless possible structures to design. The library functions available include a large array of potential research projects. Including energy production cooling and green light bulbs. </w:t>
      </w:r>
    </w:p>
    <w:p w14:paraId="5E9EA3E5" w14:textId="77777777" w:rsidR="00960E13" w:rsidRPr="003632C3" w:rsidRDefault="00960E13" w:rsidP="00582A3C">
      <w:pPr>
        <w:rPr>
          <w:rFonts w:ascii="Calibri" w:eastAsia="Times New Roman" w:hAnsi="Calibri"/>
          <w:sz w:val="26"/>
          <w:szCs w:val="26"/>
        </w:rPr>
      </w:pPr>
    </w:p>
    <w:p w14:paraId="428FD567" w14:textId="77777777" w:rsidR="00F40309" w:rsidRPr="00960E13" w:rsidRDefault="00F40309" w:rsidP="00582A3C">
      <w:pPr>
        <w:rPr>
          <w:rFonts w:ascii="Calibri" w:eastAsia="Times New Roman" w:hAnsi="Calibri"/>
          <w:b/>
          <w:sz w:val="26"/>
          <w:szCs w:val="26"/>
        </w:rPr>
      </w:pPr>
      <w:r w:rsidRPr="00960E13">
        <w:rPr>
          <w:rFonts w:ascii="Calibri" w:eastAsia="Times New Roman" w:hAnsi="Calibri"/>
          <w:b/>
          <w:sz w:val="26"/>
          <w:szCs w:val="26"/>
        </w:rPr>
        <w:t>Acknowledgements</w:t>
      </w:r>
    </w:p>
    <w:p w14:paraId="05F56ADA" w14:textId="011AE0E4" w:rsidR="00960E13" w:rsidRDefault="00960E13" w:rsidP="00582A3C">
      <w:pPr>
        <w:rPr>
          <w:rFonts w:ascii="Calibri" w:hAnsi="Calibri"/>
          <w:color w:val="0000FF"/>
        </w:rPr>
      </w:pPr>
      <w:r w:rsidRPr="00F043CC">
        <w:rPr>
          <w:rFonts w:ascii="Calibri" w:hAnsi="Calibri"/>
          <w:color w:val="0000FF"/>
        </w:rPr>
        <w:t xml:space="preserve">Please add any relevant acknowledgements to anyone else who supported the project in which the </w:t>
      </w:r>
      <w:r>
        <w:rPr>
          <w:rFonts w:ascii="Calibri" w:hAnsi="Calibri"/>
          <w:color w:val="0000FF"/>
        </w:rPr>
        <w:t>software</w:t>
      </w:r>
      <w:r w:rsidRPr="00F043CC">
        <w:rPr>
          <w:rFonts w:ascii="Calibri" w:hAnsi="Calibri"/>
          <w:color w:val="0000FF"/>
        </w:rPr>
        <w:t xml:space="preserve"> was created, but did not work directly on the </w:t>
      </w:r>
      <w:r>
        <w:rPr>
          <w:rFonts w:ascii="Calibri" w:hAnsi="Calibri"/>
          <w:color w:val="0000FF"/>
        </w:rPr>
        <w:t>software</w:t>
      </w:r>
      <w:r w:rsidRPr="00F043CC">
        <w:rPr>
          <w:rFonts w:ascii="Calibri" w:hAnsi="Calibri"/>
          <w:color w:val="0000FF"/>
        </w:rPr>
        <w:t xml:space="preserve"> itself</w:t>
      </w:r>
      <w:r>
        <w:rPr>
          <w:rFonts w:ascii="Calibri" w:hAnsi="Calibri"/>
          <w:color w:val="0000FF"/>
        </w:rPr>
        <w:t>.</w:t>
      </w:r>
    </w:p>
    <w:p w14:paraId="0DCA9D6A" w14:textId="77777777" w:rsidR="00960E13" w:rsidRPr="003632C3" w:rsidRDefault="00960E13" w:rsidP="00582A3C">
      <w:pPr>
        <w:rPr>
          <w:rFonts w:ascii="Calibri" w:eastAsia="Times New Roman" w:hAnsi="Calibri"/>
          <w:sz w:val="26"/>
          <w:szCs w:val="26"/>
        </w:rPr>
      </w:pPr>
    </w:p>
    <w:p w14:paraId="22FAA431" w14:textId="77777777" w:rsidR="00F40309" w:rsidRPr="00960E13" w:rsidRDefault="00F40309" w:rsidP="00582A3C">
      <w:pPr>
        <w:rPr>
          <w:rFonts w:ascii="Calibri" w:eastAsia="Times New Roman" w:hAnsi="Calibri"/>
          <w:b/>
          <w:sz w:val="26"/>
          <w:szCs w:val="26"/>
        </w:rPr>
      </w:pPr>
      <w:bookmarkStart w:id="230" w:name="OLE_LINK9"/>
      <w:bookmarkStart w:id="231" w:name="OLE_LINK10"/>
      <w:r w:rsidRPr="00960E13">
        <w:rPr>
          <w:rFonts w:ascii="Calibri" w:eastAsia="Times New Roman" w:hAnsi="Calibri"/>
          <w:b/>
          <w:sz w:val="26"/>
          <w:szCs w:val="26"/>
        </w:rPr>
        <w:t xml:space="preserve">Funding statement </w:t>
      </w:r>
    </w:p>
    <w:p w14:paraId="3310E16C" w14:textId="3936E89E" w:rsidR="00960E13" w:rsidRDefault="00960E13" w:rsidP="00582A3C">
      <w:pPr>
        <w:rPr>
          <w:rFonts w:ascii="Calibri" w:hAnsi="Calibri"/>
          <w:color w:val="0000FF"/>
        </w:rPr>
      </w:pPr>
      <w:r w:rsidRPr="00F043CC">
        <w:rPr>
          <w:rFonts w:ascii="Calibri" w:hAnsi="Calibri"/>
          <w:color w:val="0000FF"/>
        </w:rPr>
        <w:t xml:space="preserve">If the </w:t>
      </w:r>
      <w:r>
        <w:rPr>
          <w:rFonts w:ascii="Calibri" w:hAnsi="Calibri"/>
          <w:color w:val="0000FF"/>
        </w:rPr>
        <w:t>software</w:t>
      </w:r>
      <w:r w:rsidR="007B76FC">
        <w:rPr>
          <w:rFonts w:ascii="Calibri" w:hAnsi="Calibri"/>
          <w:color w:val="0000FF"/>
        </w:rPr>
        <w:t xml:space="preserve"> </w:t>
      </w:r>
      <w:r w:rsidRPr="00F043CC">
        <w:rPr>
          <w:rFonts w:ascii="Calibri" w:hAnsi="Calibri"/>
          <w:color w:val="0000FF"/>
        </w:rPr>
        <w:t>resulted from funded research please give the funder and grant number</w:t>
      </w:r>
      <w:r>
        <w:rPr>
          <w:rFonts w:ascii="Calibri" w:hAnsi="Calibri"/>
          <w:color w:val="0000FF"/>
        </w:rPr>
        <w:t>.</w:t>
      </w:r>
    </w:p>
    <w:bookmarkEnd w:id="230"/>
    <w:bookmarkEnd w:id="231"/>
    <w:p w14:paraId="73C82243" w14:textId="77777777" w:rsidR="00960E13" w:rsidRDefault="00960E13" w:rsidP="00582A3C">
      <w:pPr>
        <w:rPr>
          <w:rFonts w:ascii="Calibri" w:eastAsia="Times New Roman" w:hAnsi="Calibri"/>
          <w:sz w:val="26"/>
          <w:szCs w:val="26"/>
        </w:rPr>
      </w:pPr>
    </w:p>
    <w:p w14:paraId="13C46B12" w14:textId="629B3A4C" w:rsidR="00F36EA6" w:rsidRPr="00960E13" w:rsidRDefault="00F36EA6" w:rsidP="00F36EA6">
      <w:pPr>
        <w:rPr>
          <w:rFonts w:ascii="Calibri" w:eastAsia="Times New Roman" w:hAnsi="Calibri"/>
          <w:b/>
          <w:sz w:val="26"/>
          <w:szCs w:val="26"/>
        </w:rPr>
      </w:pPr>
      <w:r>
        <w:rPr>
          <w:rFonts w:ascii="Calibri" w:eastAsia="Times New Roman" w:hAnsi="Calibri"/>
          <w:b/>
          <w:sz w:val="26"/>
          <w:szCs w:val="26"/>
        </w:rPr>
        <w:t>Competing interests</w:t>
      </w:r>
      <w:r w:rsidRPr="00960E13">
        <w:rPr>
          <w:rFonts w:ascii="Calibri" w:eastAsia="Times New Roman" w:hAnsi="Calibri"/>
          <w:b/>
          <w:sz w:val="26"/>
          <w:szCs w:val="26"/>
        </w:rPr>
        <w:t xml:space="preserve"> </w:t>
      </w:r>
    </w:p>
    <w:p w14:paraId="67D012A8" w14:textId="6DEA8ADD" w:rsidR="00F36EA6" w:rsidRPr="00F36EA6" w:rsidRDefault="00F36EA6" w:rsidP="00F36EA6">
      <w:pPr>
        <w:rPr>
          <w:rFonts w:ascii="Calibri" w:hAnsi="Calibri"/>
          <w:color w:val="0000FF"/>
        </w:rPr>
      </w:pPr>
      <w:r w:rsidRPr="00F36EA6">
        <w:rPr>
          <w:rFonts w:ascii="Calibri" w:hAnsi="Calibri"/>
          <w:color w:val="0000FF"/>
        </w:rPr>
        <w:t>If any of the authors have any competing interests then these must be declared. The authors’ initials should be used to denote differing co</w:t>
      </w:r>
      <w:r>
        <w:rPr>
          <w:rFonts w:ascii="Calibri" w:hAnsi="Calibri"/>
          <w:color w:val="0000FF"/>
        </w:rPr>
        <w:t xml:space="preserve">mpeting interests. For example: </w:t>
      </w:r>
      <w:r w:rsidRPr="00F36EA6">
        <w:rPr>
          <w:rFonts w:ascii="Calibri" w:hAnsi="Calibri"/>
          <w:color w:val="0000FF"/>
        </w:rPr>
        <w:t>“BH has minority shares in [company name], which part funded the research grant for this project. All other authors have no competing interests."</w:t>
      </w:r>
    </w:p>
    <w:p w14:paraId="3468979D" w14:textId="7CE4EBEC" w:rsidR="00F36EA6" w:rsidRPr="00F36EA6" w:rsidRDefault="00F36EA6" w:rsidP="00F36EA6">
      <w:pPr>
        <w:rPr>
          <w:rFonts w:ascii="Calibri" w:hAnsi="Calibri"/>
          <w:color w:val="0000FF"/>
        </w:rPr>
      </w:pPr>
      <w:r w:rsidRPr="00F36EA6">
        <w:rPr>
          <w:rFonts w:ascii="Calibri" w:hAnsi="Calibri"/>
          <w:color w:val="0000FF"/>
        </w:rPr>
        <w:t xml:space="preserve">If there are no competing </w:t>
      </w:r>
      <w:r>
        <w:rPr>
          <w:rFonts w:ascii="Calibri" w:hAnsi="Calibri"/>
          <w:color w:val="0000FF"/>
        </w:rPr>
        <w:t xml:space="preserve">interests, please add the </w:t>
      </w:r>
      <w:r w:rsidRPr="00F36EA6">
        <w:rPr>
          <w:rFonts w:ascii="Calibri" w:hAnsi="Calibri"/>
          <w:color w:val="0000FF"/>
        </w:rPr>
        <w:t>statement:</w:t>
      </w:r>
    </w:p>
    <w:p w14:paraId="714C4C5B" w14:textId="753BABC6" w:rsidR="00F36EA6" w:rsidRDefault="00F36EA6" w:rsidP="00F36EA6">
      <w:pPr>
        <w:rPr>
          <w:rFonts w:ascii="Calibri" w:hAnsi="Calibri"/>
          <w:color w:val="0000FF"/>
        </w:rPr>
      </w:pPr>
      <w:r w:rsidRPr="00F36EA6">
        <w:rPr>
          <w:rFonts w:ascii="Calibri" w:hAnsi="Calibri"/>
          <w:color w:val="0000FF"/>
        </w:rPr>
        <w:t>“The authors declare that they have no competing interests.”</w:t>
      </w:r>
      <w:r>
        <w:rPr>
          <w:rFonts w:ascii="Calibri" w:hAnsi="Calibri"/>
          <w:color w:val="0000FF"/>
        </w:rPr>
        <w:t xml:space="preserve"> </w:t>
      </w:r>
    </w:p>
    <w:p w14:paraId="7BDFE84F" w14:textId="77777777" w:rsidR="00F36EA6" w:rsidRDefault="00F36EA6" w:rsidP="00582A3C">
      <w:pPr>
        <w:rPr>
          <w:rFonts w:ascii="Calibri" w:eastAsia="Times New Roman" w:hAnsi="Calibri"/>
          <w:sz w:val="26"/>
          <w:szCs w:val="26"/>
        </w:rPr>
      </w:pPr>
    </w:p>
    <w:p w14:paraId="0479A221" w14:textId="77777777" w:rsidR="00F40309" w:rsidRPr="00960E13" w:rsidRDefault="00F40309" w:rsidP="00582A3C">
      <w:pPr>
        <w:rPr>
          <w:rFonts w:ascii="Calibri" w:eastAsia="Times New Roman" w:hAnsi="Calibri"/>
          <w:b/>
          <w:sz w:val="26"/>
          <w:szCs w:val="26"/>
        </w:rPr>
      </w:pPr>
      <w:r w:rsidRPr="00960E13">
        <w:rPr>
          <w:rFonts w:ascii="Calibri" w:eastAsia="Times New Roman" w:hAnsi="Calibri"/>
          <w:b/>
          <w:sz w:val="26"/>
          <w:szCs w:val="26"/>
        </w:rPr>
        <w:t xml:space="preserve">References </w:t>
      </w:r>
    </w:p>
    <w:p w14:paraId="77CB186C" w14:textId="77777777" w:rsidR="00960E13" w:rsidRPr="0019778A" w:rsidRDefault="00960E13" w:rsidP="00582A3C">
      <w:pPr>
        <w:rPr>
          <w:rFonts w:ascii="Calibri" w:hAnsi="Calibri"/>
          <w:color w:val="0000FF"/>
        </w:rPr>
      </w:pPr>
      <w:r w:rsidRPr="0019778A">
        <w:rPr>
          <w:rFonts w:ascii="Calibri" w:hAnsi="Calibri"/>
          <w:color w:val="0000FF"/>
        </w:rPr>
        <w:t>Please enter references in the Harvard style and include a DOI where available, citing them in the text with a number in square brackets, e.g.</w:t>
      </w:r>
    </w:p>
    <w:p w14:paraId="4574F18D" w14:textId="77777777" w:rsidR="00960E13" w:rsidRPr="0019778A" w:rsidRDefault="00960E13" w:rsidP="00960E13">
      <w:pPr>
        <w:ind w:left="378"/>
        <w:rPr>
          <w:rFonts w:ascii="Calibri" w:hAnsi="Calibri"/>
          <w:color w:val="0000FF"/>
        </w:rPr>
      </w:pPr>
    </w:p>
    <w:p w14:paraId="3263940D" w14:textId="5A4AED73" w:rsidR="00960E13" w:rsidRDefault="00960E13" w:rsidP="00582A3C">
      <w:pPr>
        <w:ind w:left="426" w:hanging="426"/>
        <w:rPr>
          <w:rFonts w:ascii="Calibri" w:hAnsi="Calibri"/>
          <w:color w:val="0000FF"/>
        </w:rPr>
      </w:pPr>
      <w:r w:rsidRPr="0019778A">
        <w:rPr>
          <w:rFonts w:ascii="Calibri" w:hAnsi="Calibri"/>
          <w:color w:val="0000FF"/>
        </w:rPr>
        <w:lastRenderedPageBreak/>
        <w:t>[</w:t>
      </w:r>
      <w:r>
        <w:rPr>
          <w:rFonts w:ascii="Calibri" w:hAnsi="Calibri"/>
          <w:color w:val="0000FF"/>
        </w:rPr>
        <w:t>1</w:t>
      </w:r>
      <w:r w:rsidRPr="0019778A">
        <w:rPr>
          <w:rFonts w:ascii="Calibri" w:hAnsi="Calibri"/>
          <w:color w:val="0000FF"/>
        </w:rPr>
        <w:t xml:space="preserve">] </w:t>
      </w:r>
      <w:r w:rsidRPr="0019778A">
        <w:rPr>
          <w:rFonts w:ascii="Calibri" w:hAnsi="Calibri"/>
          <w:color w:val="0000FF"/>
        </w:rPr>
        <w:tab/>
      </w:r>
      <w:r w:rsidRPr="00332160">
        <w:rPr>
          <w:rFonts w:ascii="Calibri" w:hAnsi="Calibri"/>
          <w:color w:val="0000FF"/>
        </w:rPr>
        <w:t xml:space="preserve">Piwowar, H </w:t>
      </w:r>
      <w:proofErr w:type="gramStart"/>
      <w:r w:rsidRPr="00332160">
        <w:rPr>
          <w:rFonts w:ascii="Calibri" w:hAnsi="Calibri"/>
          <w:color w:val="0000FF"/>
        </w:rPr>
        <w:t>A</w:t>
      </w:r>
      <w:proofErr w:type="gramEnd"/>
      <w:r w:rsidRPr="00332160">
        <w:rPr>
          <w:rFonts w:ascii="Calibri" w:hAnsi="Calibri"/>
          <w:color w:val="0000FF"/>
        </w:rPr>
        <w:t xml:space="preserve"> 2011 Who Shares? Who Doesn't? Factors Associated with Openly Archiving Raw Research Data. </w:t>
      </w:r>
      <w:proofErr w:type="spellStart"/>
      <w:r w:rsidRPr="00332160">
        <w:rPr>
          <w:rFonts w:ascii="Calibri" w:hAnsi="Calibri"/>
          <w:i/>
          <w:color w:val="0000FF"/>
        </w:rPr>
        <w:t>PLoS</w:t>
      </w:r>
      <w:proofErr w:type="spellEnd"/>
      <w:r w:rsidRPr="00332160">
        <w:rPr>
          <w:rFonts w:ascii="Calibri" w:hAnsi="Calibri"/>
          <w:i/>
          <w:color w:val="0000FF"/>
        </w:rPr>
        <w:t xml:space="preserve"> ONE</w:t>
      </w:r>
      <w:r w:rsidRPr="00332160">
        <w:rPr>
          <w:rFonts w:ascii="Calibri" w:hAnsi="Calibri"/>
          <w:color w:val="0000FF"/>
        </w:rPr>
        <w:t xml:space="preserve"> 6(7): e18657. DOI: </w:t>
      </w:r>
      <w:hyperlink r:id="rId14" w:history="1">
        <w:r w:rsidR="003700A5" w:rsidRPr="003661CE">
          <w:rPr>
            <w:rStyle w:val="Hyperlink"/>
            <w:rFonts w:eastAsia="Times New Roman"/>
          </w:rPr>
          <w:t>http://dx.doi.org/</w:t>
        </w:r>
        <w:r w:rsidR="003700A5" w:rsidRPr="003661CE">
          <w:rPr>
            <w:rStyle w:val="Hyperlink"/>
            <w:rFonts w:ascii="Calibri" w:hAnsi="Calibri"/>
          </w:rPr>
          <w:t>10.1371/journal.pone.0018657</w:t>
        </w:r>
      </w:hyperlink>
      <w:r w:rsidRPr="00332160">
        <w:rPr>
          <w:rFonts w:ascii="Calibri" w:hAnsi="Calibri"/>
          <w:color w:val="0000FF"/>
        </w:rPr>
        <w:t>.</w:t>
      </w:r>
    </w:p>
    <w:sdt>
      <w:sdtPr>
        <w:rPr>
          <w:rFonts w:ascii="Times New Roman" w:eastAsiaTheme="minorEastAsia" w:hAnsi="Times New Roman" w:cs="Times New Roman"/>
          <w:color w:val="auto"/>
          <w:sz w:val="24"/>
          <w:szCs w:val="24"/>
          <w:lang w:val="en-GB"/>
        </w:rPr>
        <w:id w:val="246626712"/>
        <w:docPartObj>
          <w:docPartGallery w:val="Bibliographies"/>
          <w:docPartUnique/>
        </w:docPartObj>
      </w:sdtPr>
      <w:sdtEndPr/>
      <w:sdtContent>
        <w:p w14:paraId="16546F31" w14:textId="14C93DF0" w:rsidR="00DC78FC" w:rsidRDefault="00DC78FC">
          <w:pPr>
            <w:pStyle w:val="Heading1"/>
          </w:pPr>
          <w:r>
            <w:t>References</w:t>
          </w:r>
        </w:p>
        <w:sdt>
          <w:sdtPr>
            <w:id w:val="-573587230"/>
            <w:bibliography/>
          </w:sdtPr>
          <w:sdtEndPr/>
          <w:sdtContent>
            <w:p w14:paraId="0F127799" w14:textId="77777777" w:rsidR="00DC78FC" w:rsidRDefault="00DC78FC" w:rsidP="00DC78FC">
              <w:pPr>
                <w:pStyle w:val="Bibliography"/>
                <w:rPr>
                  <w:noProof/>
                </w:rPr>
              </w:pPr>
              <w:r>
                <w:fldChar w:fldCharType="begin"/>
              </w:r>
              <w:r>
                <w:instrText xml:space="preserve"> BIBLIOGRAPHY </w:instrText>
              </w:r>
              <w:r>
                <w:fldChar w:fldCharType="separate"/>
              </w:r>
              <w:r>
                <w:rPr>
                  <w:noProof/>
                </w:rPr>
                <w:t xml:space="preserve">1. </w:t>
              </w:r>
              <w:r>
                <w:rPr>
                  <w:b/>
                  <w:bCs/>
                  <w:noProof/>
                </w:rPr>
                <w:t>Yeh, Pochi.</w:t>
              </w:r>
              <w:r>
                <w:rPr>
                  <w:noProof/>
                </w:rPr>
                <w:t xml:space="preserve"> </w:t>
              </w:r>
              <w:r>
                <w:rPr>
                  <w:i/>
                  <w:iCs/>
                  <w:noProof/>
                </w:rPr>
                <w:t xml:space="preserve">Optical Waves in Layered Media. </w:t>
              </w:r>
              <w:r>
                <w:rPr>
                  <w:noProof/>
                </w:rPr>
                <w:t>New York : Wiley, 1988.</w:t>
              </w:r>
            </w:p>
            <w:p w14:paraId="5282ECD7" w14:textId="77777777" w:rsidR="00DC78FC" w:rsidRDefault="00DC78FC" w:rsidP="00DC78FC">
              <w:pPr>
                <w:pStyle w:val="Bibliography"/>
                <w:rPr>
                  <w:noProof/>
                </w:rPr>
              </w:pPr>
              <w:r>
                <w:rPr>
                  <w:noProof/>
                </w:rPr>
                <w:t xml:space="preserve">2. </w:t>
              </w:r>
              <w:r>
                <w:rPr>
                  <w:b/>
                  <w:bCs/>
                  <w:noProof/>
                </w:rPr>
                <w:t>Ilic, Ognjen, et al.</w:t>
              </w:r>
              <w:r>
                <w:rPr>
                  <w:noProof/>
                </w:rPr>
                <w:t xml:space="preserve"> Tailoring High Temprature Radiation and the Ressurection of the Incandescent Source. </w:t>
              </w:r>
              <w:r>
                <w:rPr>
                  <w:i/>
                  <w:iCs/>
                  <w:noProof/>
                </w:rPr>
                <w:t xml:space="preserve">Nature Nanotechnology. </w:t>
              </w:r>
              <w:r>
                <w:rPr>
                  <w:noProof/>
                </w:rPr>
                <w:t>2016.</w:t>
              </w:r>
            </w:p>
            <w:p w14:paraId="03C4E028" w14:textId="77777777" w:rsidR="00DC78FC" w:rsidRDefault="00DC78FC" w:rsidP="00DC78FC">
              <w:pPr>
                <w:pStyle w:val="Bibliography"/>
                <w:rPr>
                  <w:noProof/>
                </w:rPr>
              </w:pPr>
              <w:r>
                <w:rPr>
                  <w:noProof/>
                </w:rPr>
                <w:t xml:space="preserve">3. </w:t>
              </w:r>
              <w:r>
                <w:rPr>
                  <w:b/>
                  <w:bCs/>
                  <w:noProof/>
                </w:rPr>
                <w:t>Jean, Nari, et al.</w:t>
              </w:r>
              <w:r>
                <w:rPr>
                  <w:noProof/>
                </w:rPr>
                <w:t xml:space="preserve"> Pareto Optimal Spectrally Selective Emitters for Thermophotovoltaics via Weak Absorber Coupling. </w:t>
              </w:r>
              <w:r>
                <w:rPr>
                  <w:i/>
                  <w:iCs/>
                  <w:noProof/>
                </w:rPr>
                <w:t xml:space="preserve">Advanced Energy Materials. </w:t>
              </w:r>
              <w:r>
                <w:rPr>
                  <w:noProof/>
                </w:rPr>
                <w:t>2018.</w:t>
              </w:r>
            </w:p>
            <w:p w14:paraId="32D80F29" w14:textId="77777777" w:rsidR="00DC78FC" w:rsidRDefault="00DC78FC" w:rsidP="00DC78FC">
              <w:pPr>
                <w:pStyle w:val="Bibliography"/>
                <w:rPr>
                  <w:noProof/>
                </w:rPr>
              </w:pPr>
              <w:r>
                <w:rPr>
                  <w:noProof/>
                </w:rPr>
                <w:t xml:space="preserve">4. </w:t>
              </w:r>
              <w:r>
                <w:rPr>
                  <w:b/>
                  <w:bCs/>
                  <w:noProof/>
                </w:rPr>
                <w:t>Raman, Aaswath, et al.</w:t>
              </w:r>
              <w:r>
                <w:rPr>
                  <w:noProof/>
                </w:rPr>
                <w:t xml:space="preserve"> Passive Radiative cooling below ambient air temprature under direct sunlight. </w:t>
              </w:r>
              <w:r>
                <w:rPr>
                  <w:i/>
                  <w:iCs/>
                  <w:noProof/>
                </w:rPr>
                <w:t xml:space="preserve">Nature . </w:t>
              </w:r>
            </w:p>
            <w:p w14:paraId="403A6EC3" w14:textId="61D07299" w:rsidR="00DC78FC" w:rsidRDefault="00DC78FC" w:rsidP="00DC78FC">
              <w:r>
                <w:rPr>
                  <w:b/>
                  <w:bCs/>
                  <w:noProof/>
                </w:rPr>
                <w:fldChar w:fldCharType="end"/>
              </w:r>
            </w:p>
          </w:sdtContent>
        </w:sdt>
      </w:sdtContent>
    </w:sdt>
    <w:p w14:paraId="47552269" w14:textId="77777777" w:rsidR="003700A5" w:rsidRPr="0019778A" w:rsidRDefault="003700A5" w:rsidP="00582A3C">
      <w:pPr>
        <w:ind w:left="426" w:hanging="426"/>
        <w:rPr>
          <w:rFonts w:ascii="Calibri" w:hAnsi="Calibri"/>
          <w:color w:val="0000FF"/>
        </w:rPr>
      </w:pPr>
    </w:p>
    <w:p w14:paraId="2CA62ABA" w14:textId="77777777" w:rsidR="00960E13" w:rsidRDefault="00960E13" w:rsidP="00EA258E">
      <w:pPr>
        <w:outlineLvl w:val="2"/>
        <w:rPr>
          <w:rFonts w:ascii="Calibri" w:eastAsia="Times New Roman" w:hAnsi="Calibri"/>
          <w:b/>
          <w:bCs/>
          <w:sz w:val="26"/>
          <w:szCs w:val="26"/>
        </w:rPr>
      </w:pPr>
    </w:p>
    <w:p w14:paraId="7DC1E527" w14:textId="77777777" w:rsidR="00960E13" w:rsidRDefault="00960E13" w:rsidP="00EA258E">
      <w:pPr>
        <w:outlineLvl w:val="2"/>
        <w:rPr>
          <w:rFonts w:ascii="Calibri" w:eastAsia="Times New Roman" w:hAnsi="Calibri"/>
          <w:b/>
          <w:bCs/>
          <w:sz w:val="26"/>
          <w:szCs w:val="26"/>
        </w:rPr>
      </w:pPr>
    </w:p>
    <w:p w14:paraId="01EC3E01" w14:textId="77777777" w:rsidR="00582A3C" w:rsidRPr="009A2872" w:rsidRDefault="00582A3C" w:rsidP="00582A3C">
      <w:pPr>
        <w:pBdr>
          <w:bottom w:val="single" w:sz="6" w:space="1" w:color="auto"/>
        </w:pBdr>
        <w:rPr>
          <w:rFonts w:ascii="Calibri" w:hAnsi="Calibri"/>
        </w:rPr>
      </w:pPr>
    </w:p>
    <w:p w14:paraId="5F135054" w14:textId="77777777" w:rsidR="00582A3C" w:rsidRDefault="00582A3C" w:rsidP="00582A3C">
      <w:pPr>
        <w:rPr>
          <w:rFonts w:ascii="Calibri" w:hAnsi="Calibri"/>
          <w:b/>
          <w:sz w:val="26"/>
          <w:szCs w:val="26"/>
        </w:rPr>
      </w:pPr>
    </w:p>
    <w:p w14:paraId="02FD878E" w14:textId="77777777" w:rsidR="00582A3C" w:rsidRPr="00F043CC" w:rsidRDefault="00582A3C" w:rsidP="00582A3C">
      <w:pPr>
        <w:rPr>
          <w:rFonts w:ascii="Calibri" w:hAnsi="Calibri"/>
          <w:b/>
          <w:sz w:val="26"/>
          <w:szCs w:val="26"/>
        </w:rPr>
      </w:pPr>
      <w:r w:rsidRPr="006F70B3">
        <w:rPr>
          <w:rFonts w:ascii="Calibri" w:hAnsi="Calibri"/>
          <w:b/>
          <w:sz w:val="26"/>
          <w:szCs w:val="26"/>
        </w:rPr>
        <w:t>Copyright Notice</w:t>
      </w:r>
    </w:p>
    <w:p w14:paraId="5345FF51" w14:textId="77777777" w:rsidR="00582A3C" w:rsidRPr="004C77DB" w:rsidRDefault="00582A3C" w:rsidP="00582A3C">
      <w:pPr>
        <w:rPr>
          <w:rFonts w:ascii="Calibri" w:hAnsi="Calibri"/>
        </w:rPr>
      </w:pPr>
      <w:r w:rsidRPr="004C77DB">
        <w:rPr>
          <w:rFonts w:ascii="Calibri" w:hAnsi="Calibri"/>
        </w:rPr>
        <w:t>Authors who publish with this journa</w:t>
      </w:r>
      <w:r>
        <w:rPr>
          <w:rFonts w:ascii="Calibri" w:hAnsi="Calibri"/>
        </w:rPr>
        <w:t>l agree to the following terms:</w:t>
      </w:r>
    </w:p>
    <w:p w14:paraId="3F60B120" w14:textId="77777777" w:rsidR="00582A3C" w:rsidRPr="004C77DB" w:rsidRDefault="00582A3C" w:rsidP="00582A3C">
      <w:pPr>
        <w:rPr>
          <w:rFonts w:ascii="Calibri" w:hAnsi="Calibri"/>
        </w:rPr>
      </w:pPr>
    </w:p>
    <w:p w14:paraId="7B77FC47" w14:textId="77777777" w:rsidR="00582A3C" w:rsidRPr="004C77DB" w:rsidRDefault="00582A3C" w:rsidP="00582A3C">
      <w:pPr>
        <w:rPr>
          <w:rFonts w:ascii="Calibri" w:hAnsi="Calibri"/>
        </w:rPr>
      </w:pPr>
      <w:r w:rsidRPr="004C77DB">
        <w:rPr>
          <w:rFonts w:ascii="Calibri" w:hAnsi="Calibri"/>
        </w:rPr>
        <w:t xml:space="preserve">Authors retain copyright and grant the journal right of first publication with the work simultaneously licensed under a </w:t>
      </w:r>
      <w:hyperlink r:id="rId15" w:history="1">
        <w:r w:rsidRPr="004C77DB">
          <w:rPr>
            <w:rStyle w:val="Hyperlink"/>
            <w:rFonts w:ascii="Calibri" w:hAnsi="Calibri"/>
          </w:rPr>
          <w:t>Creative Commons Attribution License</w:t>
        </w:r>
      </w:hyperlink>
      <w:r w:rsidRPr="004C77DB">
        <w:rPr>
          <w:rFonts w:ascii="Calibri" w:hAnsi="Calibri"/>
        </w:rPr>
        <w:t xml:space="preserve"> that allows others to share the work with an acknowledgement of the work's authorship and initial publication in this journal.</w:t>
      </w:r>
    </w:p>
    <w:p w14:paraId="45161FF6" w14:textId="77777777" w:rsidR="00582A3C" w:rsidRPr="004C77DB" w:rsidRDefault="00582A3C" w:rsidP="00582A3C">
      <w:pPr>
        <w:rPr>
          <w:rFonts w:ascii="Calibri" w:hAnsi="Calibri"/>
        </w:rPr>
      </w:pPr>
    </w:p>
    <w:p w14:paraId="7CD4F70E" w14:textId="77777777" w:rsidR="00582A3C" w:rsidRPr="004C77DB" w:rsidRDefault="00582A3C" w:rsidP="00582A3C">
      <w:pPr>
        <w:rPr>
          <w:rFonts w:ascii="Calibri" w:hAnsi="Calibri"/>
        </w:rPr>
      </w:pPr>
      <w:r w:rsidRPr="004C77DB">
        <w:rPr>
          <w:rFonts w:ascii="Calibri" w:hAnsi="Calibri"/>
        </w:rPr>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14:paraId="1116DA5C" w14:textId="77777777" w:rsidR="00582A3C" w:rsidRPr="004C77DB" w:rsidRDefault="00582A3C" w:rsidP="00582A3C">
      <w:pPr>
        <w:rPr>
          <w:rFonts w:ascii="Calibri" w:hAnsi="Calibri"/>
        </w:rPr>
      </w:pPr>
    </w:p>
    <w:p w14:paraId="6FBD0F7D" w14:textId="54F95E1E" w:rsidR="008B7A15" w:rsidRPr="00582A3C" w:rsidRDefault="00582A3C" w:rsidP="00EA258E">
      <w:pPr>
        <w:rPr>
          <w:rFonts w:ascii="Calibri" w:hAnsi="Calibri"/>
        </w:rPr>
      </w:pPr>
      <w:r>
        <w:rPr>
          <w:rFonts w:ascii="Calibri" w:hAnsi="Calibri"/>
        </w:rPr>
        <w:t>By submitting this paper you</w:t>
      </w:r>
      <w:r w:rsidRPr="004C77DB">
        <w:rPr>
          <w:rFonts w:ascii="Calibri" w:hAnsi="Calibri"/>
        </w:rPr>
        <w:t xml:space="preserve"> agree to the terms of this Copyright Notice, which will apply to this submission if and when </w:t>
      </w:r>
      <w:r>
        <w:rPr>
          <w:rFonts w:ascii="Calibri" w:hAnsi="Calibri"/>
        </w:rPr>
        <w:t>it is published by this journal.</w:t>
      </w:r>
    </w:p>
    <w:sectPr w:rsidR="008B7A15" w:rsidRPr="00582A3C" w:rsidSect="006C10A7">
      <w:headerReference w:type="default" r:id="rId16"/>
      <w:pgSz w:w="11899" w:h="16838"/>
      <w:pgMar w:top="1440" w:right="1797" w:bottom="2268"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EC4C9" w14:textId="77777777" w:rsidR="00925CCC" w:rsidRDefault="00925CCC" w:rsidP="00A23DEE">
      <w:r>
        <w:separator/>
      </w:r>
    </w:p>
  </w:endnote>
  <w:endnote w:type="continuationSeparator" w:id="0">
    <w:p w14:paraId="663E39B2" w14:textId="77777777" w:rsidR="00925CCC" w:rsidRDefault="00925CCC" w:rsidP="00A23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B59FA" w14:textId="77777777" w:rsidR="00925CCC" w:rsidRDefault="00925CCC" w:rsidP="00A23DEE">
      <w:r>
        <w:separator/>
      </w:r>
    </w:p>
  </w:footnote>
  <w:footnote w:type="continuationSeparator" w:id="0">
    <w:p w14:paraId="58B328BF" w14:textId="77777777" w:rsidR="00925CCC" w:rsidRDefault="00925CCC" w:rsidP="00A23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D5A8" w14:textId="1CB74592" w:rsidR="005D1198" w:rsidRPr="00A23DEE" w:rsidRDefault="005D1198" w:rsidP="00A23DEE">
    <w:pPr>
      <w:pStyle w:val="Header"/>
      <w:jc w:val="right"/>
      <w:rPr>
        <w:rFonts w:asciiTheme="majorHAnsi" w:hAnsiTheme="majorHAnsi"/>
        <w:color w:val="A6A6A6" w:themeColor="background1" w:themeShade="A6"/>
      </w:rPr>
    </w:pPr>
    <w:r w:rsidRPr="00A23DEE">
      <w:rPr>
        <w:rFonts w:asciiTheme="majorHAnsi" w:hAnsiTheme="majorHAnsi"/>
        <w:color w:val="A6A6A6" w:themeColor="background1" w:themeShade="A6"/>
      </w:rPr>
      <w:t>UP JORS software paper template version 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45D75"/>
    <w:multiLevelType w:val="hybridMultilevel"/>
    <w:tmpl w:val="12328F80"/>
    <w:lvl w:ilvl="0" w:tplc="FE24510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AE1641"/>
    <w:multiLevelType w:val="multilevel"/>
    <w:tmpl w:val="EEEEC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15E8F"/>
    <w:multiLevelType w:val="hybridMultilevel"/>
    <w:tmpl w:val="3D649174"/>
    <w:lvl w:ilvl="0" w:tplc="12A2486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F43BCD"/>
    <w:multiLevelType w:val="hybridMultilevel"/>
    <w:tmpl w:val="09A69D04"/>
    <w:lvl w:ilvl="0" w:tplc="0E0A08C6">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BA3E58"/>
    <w:multiLevelType w:val="multilevel"/>
    <w:tmpl w:val="0F1A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31A9C"/>
    <w:multiLevelType w:val="hybridMultilevel"/>
    <w:tmpl w:val="DA0C96D0"/>
    <w:lvl w:ilvl="0" w:tplc="B9707286">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B26262"/>
    <w:multiLevelType w:val="hybridMultilevel"/>
    <w:tmpl w:val="C7DCDBB2"/>
    <w:lvl w:ilvl="0" w:tplc="2F88D5D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36879"/>
    <w:multiLevelType w:val="hybridMultilevel"/>
    <w:tmpl w:val="15969BAE"/>
    <w:lvl w:ilvl="0" w:tplc="AA262620">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0"/>
  </w:num>
  <w:num w:numId="7">
    <w:abstractNumId w:val="2"/>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oley, Jonathan">
    <w15:presenceInfo w15:providerId="AD" w15:userId="S::foleyj10@wpunj.edu::2994955f-8fa0-48e0-9b6d-80ce3f43d291"/>
  </w15:person>
  <w15:person w15:author="Foley, Jonathan [2]">
    <w15:presenceInfo w15:providerId="AD" w15:userId="S-1-5-21-148055195-1896420979-943750798-38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309"/>
    <w:rsid w:val="0002761F"/>
    <w:rsid w:val="00071237"/>
    <w:rsid w:val="000B178C"/>
    <w:rsid w:val="000E36A9"/>
    <w:rsid w:val="000F4DF6"/>
    <w:rsid w:val="000F5E1A"/>
    <w:rsid w:val="0011136B"/>
    <w:rsid w:val="001422B6"/>
    <w:rsid w:val="00151A8D"/>
    <w:rsid w:val="00185770"/>
    <w:rsid w:val="001F6EDF"/>
    <w:rsid w:val="00244B79"/>
    <w:rsid w:val="002A3B77"/>
    <w:rsid w:val="002F54F7"/>
    <w:rsid w:val="00332160"/>
    <w:rsid w:val="003476AE"/>
    <w:rsid w:val="00362B7B"/>
    <w:rsid w:val="003632C3"/>
    <w:rsid w:val="003700A5"/>
    <w:rsid w:val="003840D9"/>
    <w:rsid w:val="003A106F"/>
    <w:rsid w:val="00411220"/>
    <w:rsid w:val="0044411B"/>
    <w:rsid w:val="004D00EC"/>
    <w:rsid w:val="004F6028"/>
    <w:rsid w:val="00582A3C"/>
    <w:rsid w:val="005964DA"/>
    <w:rsid w:val="005A7691"/>
    <w:rsid w:val="005B42CA"/>
    <w:rsid w:val="005D1198"/>
    <w:rsid w:val="00616328"/>
    <w:rsid w:val="00663CAC"/>
    <w:rsid w:val="006A1406"/>
    <w:rsid w:val="006C10A7"/>
    <w:rsid w:val="006C67FE"/>
    <w:rsid w:val="006C6E35"/>
    <w:rsid w:val="006F0D3F"/>
    <w:rsid w:val="00721AEF"/>
    <w:rsid w:val="00775DE1"/>
    <w:rsid w:val="007B4A19"/>
    <w:rsid w:val="007B76FC"/>
    <w:rsid w:val="007F6772"/>
    <w:rsid w:val="00815C0E"/>
    <w:rsid w:val="008424D3"/>
    <w:rsid w:val="00844BF5"/>
    <w:rsid w:val="008B115F"/>
    <w:rsid w:val="008B7A15"/>
    <w:rsid w:val="008F20B9"/>
    <w:rsid w:val="00925CCC"/>
    <w:rsid w:val="00940A92"/>
    <w:rsid w:val="00960E13"/>
    <w:rsid w:val="009671D9"/>
    <w:rsid w:val="009877FB"/>
    <w:rsid w:val="00992A77"/>
    <w:rsid w:val="00A23DEE"/>
    <w:rsid w:val="00B47902"/>
    <w:rsid w:val="00BC37CA"/>
    <w:rsid w:val="00C24363"/>
    <w:rsid w:val="00C70DB4"/>
    <w:rsid w:val="00C77E5D"/>
    <w:rsid w:val="00CD1D63"/>
    <w:rsid w:val="00CF564E"/>
    <w:rsid w:val="00D60B6D"/>
    <w:rsid w:val="00D85EA5"/>
    <w:rsid w:val="00D93802"/>
    <w:rsid w:val="00DC78FC"/>
    <w:rsid w:val="00DE140D"/>
    <w:rsid w:val="00EA258E"/>
    <w:rsid w:val="00EB1B44"/>
    <w:rsid w:val="00EE26DE"/>
    <w:rsid w:val="00EF7CF4"/>
    <w:rsid w:val="00F2003E"/>
    <w:rsid w:val="00F321AB"/>
    <w:rsid w:val="00F36EA6"/>
    <w:rsid w:val="00F40309"/>
    <w:rsid w:val="00F539AD"/>
    <w:rsid w:val="00F80911"/>
    <w:rsid w:val="00F93DFD"/>
    <w:rsid w:val="00FD6E2C"/>
    <w:rsid w:val="00FF55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90B7E8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EA6"/>
    <w:rPr>
      <w:sz w:val="24"/>
      <w:szCs w:val="24"/>
      <w:lang w:val="en-GB" w:eastAsia="en-US"/>
    </w:rPr>
  </w:style>
  <w:style w:type="paragraph" w:styleId="Heading1">
    <w:name w:val="heading 1"/>
    <w:basedOn w:val="Normal"/>
    <w:next w:val="Normal"/>
    <w:link w:val="Heading1Char"/>
    <w:uiPriority w:val="9"/>
    <w:qFormat/>
    <w:rsid w:val="00DC78FC"/>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844BF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3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2510"/>
    <w:rPr>
      <w:rFonts w:ascii="Lucida Grande" w:hAnsi="Lucida Grande"/>
      <w:sz w:val="18"/>
      <w:szCs w:val="18"/>
    </w:rPr>
  </w:style>
  <w:style w:type="character" w:customStyle="1" w:styleId="Heading3Char">
    <w:name w:val="Heading 3 Char"/>
    <w:basedOn w:val="DefaultParagraphFont"/>
    <w:link w:val="Heading3"/>
    <w:uiPriority w:val="9"/>
    <w:rsid w:val="00F40309"/>
    <w:rPr>
      <w:rFonts w:ascii="Times" w:hAnsi="Times"/>
      <w:b/>
      <w:bCs/>
      <w:sz w:val="27"/>
      <w:szCs w:val="27"/>
      <w:lang w:val="en-GB" w:eastAsia="en-US"/>
    </w:rPr>
  </w:style>
  <w:style w:type="character" w:customStyle="1" w:styleId="mw-headline">
    <w:name w:val="mw-headline"/>
    <w:basedOn w:val="DefaultParagraphFont"/>
    <w:rsid w:val="00F40309"/>
  </w:style>
  <w:style w:type="character" w:customStyle="1" w:styleId="editsection">
    <w:name w:val="editsection"/>
    <w:basedOn w:val="DefaultParagraphFont"/>
    <w:rsid w:val="00F40309"/>
  </w:style>
  <w:style w:type="character" w:styleId="Hyperlink">
    <w:name w:val="Hyperlink"/>
    <w:basedOn w:val="DefaultParagraphFont"/>
    <w:uiPriority w:val="99"/>
    <w:unhideWhenUsed/>
    <w:rsid w:val="00F40309"/>
    <w:rPr>
      <w:color w:val="0000FF"/>
      <w:u w:val="single"/>
    </w:rPr>
  </w:style>
  <w:style w:type="paragraph" w:styleId="Header">
    <w:name w:val="header"/>
    <w:basedOn w:val="Normal"/>
    <w:link w:val="HeaderChar"/>
    <w:uiPriority w:val="99"/>
    <w:unhideWhenUsed/>
    <w:rsid w:val="00A23DEE"/>
    <w:pPr>
      <w:tabs>
        <w:tab w:val="center" w:pos="4320"/>
        <w:tab w:val="right" w:pos="8640"/>
      </w:tabs>
    </w:pPr>
  </w:style>
  <w:style w:type="character" w:customStyle="1" w:styleId="HeaderChar">
    <w:name w:val="Header Char"/>
    <w:basedOn w:val="DefaultParagraphFont"/>
    <w:link w:val="Header"/>
    <w:uiPriority w:val="99"/>
    <w:rsid w:val="00A23DEE"/>
    <w:rPr>
      <w:sz w:val="24"/>
      <w:szCs w:val="24"/>
      <w:lang w:val="en-GB" w:eastAsia="en-US"/>
    </w:rPr>
  </w:style>
  <w:style w:type="paragraph" w:styleId="Footer">
    <w:name w:val="footer"/>
    <w:basedOn w:val="Normal"/>
    <w:link w:val="FooterChar"/>
    <w:uiPriority w:val="99"/>
    <w:unhideWhenUsed/>
    <w:rsid w:val="00A23DEE"/>
    <w:pPr>
      <w:tabs>
        <w:tab w:val="center" w:pos="4320"/>
        <w:tab w:val="right" w:pos="8640"/>
      </w:tabs>
    </w:pPr>
  </w:style>
  <w:style w:type="character" w:customStyle="1" w:styleId="FooterChar">
    <w:name w:val="Footer Char"/>
    <w:basedOn w:val="DefaultParagraphFont"/>
    <w:link w:val="Footer"/>
    <w:uiPriority w:val="99"/>
    <w:rsid w:val="00A23DEE"/>
    <w:rPr>
      <w:sz w:val="24"/>
      <w:szCs w:val="24"/>
      <w:lang w:val="en-GB" w:eastAsia="en-US"/>
    </w:rPr>
  </w:style>
  <w:style w:type="paragraph" w:customStyle="1" w:styleId="UPSectionHeading">
    <w:name w:val="UP Section Heading"/>
    <w:basedOn w:val="Normal"/>
    <w:qFormat/>
    <w:rsid w:val="003632C3"/>
    <w:rPr>
      <w:rFonts w:ascii="Arial" w:hAnsi="Arial"/>
      <w:b/>
      <w:sz w:val="26"/>
    </w:rPr>
  </w:style>
  <w:style w:type="paragraph" w:customStyle="1" w:styleId="UPPaperTitle">
    <w:name w:val="UP Paper Title"/>
    <w:basedOn w:val="Normal"/>
    <w:qFormat/>
    <w:rsid w:val="003632C3"/>
    <w:rPr>
      <w:rFonts w:ascii="Arial" w:hAnsi="Arial"/>
      <w:b/>
      <w:sz w:val="28"/>
    </w:rPr>
  </w:style>
  <w:style w:type="paragraph" w:styleId="ListParagraph">
    <w:name w:val="List Paragraph"/>
    <w:basedOn w:val="Normal"/>
    <w:uiPriority w:val="34"/>
    <w:qFormat/>
    <w:rsid w:val="003632C3"/>
    <w:pPr>
      <w:ind w:left="720"/>
      <w:contextualSpacing/>
    </w:pPr>
  </w:style>
  <w:style w:type="character" w:customStyle="1" w:styleId="mini">
    <w:name w:val="mini"/>
    <w:basedOn w:val="DefaultParagraphFont"/>
    <w:rsid w:val="00960E13"/>
  </w:style>
  <w:style w:type="character" w:customStyle="1" w:styleId="Heading2Char">
    <w:name w:val="Heading 2 Char"/>
    <w:basedOn w:val="DefaultParagraphFont"/>
    <w:link w:val="Heading2"/>
    <w:uiPriority w:val="9"/>
    <w:rsid w:val="00844BF5"/>
    <w:rPr>
      <w:rFonts w:asciiTheme="majorHAnsi" w:eastAsiaTheme="majorEastAsia" w:hAnsiTheme="majorHAnsi" w:cstheme="majorBidi"/>
      <w:color w:val="365F91" w:themeColor="accent1" w:themeShade="BF"/>
      <w:sz w:val="26"/>
      <w:szCs w:val="26"/>
      <w:lang w:val="en-GB" w:eastAsia="en-US"/>
    </w:rPr>
  </w:style>
  <w:style w:type="character" w:styleId="PlaceholderText">
    <w:name w:val="Placeholder Text"/>
    <w:basedOn w:val="DefaultParagraphFont"/>
    <w:uiPriority w:val="99"/>
    <w:semiHidden/>
    <w:rsid w:val="00721AEF"/>
    <w:rPr>
      <w:color w:val="808080"/>
    </w:rPr>
  </w:style>
  <w:style w:type="paragraph" w:styleId="Caption">
    <w:name w:val="caption"/>
    <w:basedOn w:val="Normal"/>
    <w:next w:val="Normal"/>
    <w:uiPriority w:val="35"/>
    <w:unhideWhenUsed/>
    <w:qFormat/>
    <w:rsid w:val="008F20B9"/>
    <w:pPr>
      <w:spacing w:after="200"/>
    </w:pPr>
    <w:rPr>
      <w:i/>
      <w:iCs/>
      <w:color w:val="1F497D" w:themeColor="text2"/>
      <w:sz w:val="18"/>
      <w:szCs w:val="18"/>
    </w:rPr>
  </w:style>
  <w:style w:type="character" w:customStyle="1" w:styleId="Heading1Char">
    <w:name w:val="Heading 1 Char"/>
    <w:basedOn w:val="DefaultParagraphFont"/>
    <w:link w:val="Heading1"/>
    <w:uiPriority w:val="9"/>
    <w:rsid w:val="00DC78FC"/>
    <w:rPr>
      <w:rFonts w:asciiTheme="majorHAnsi" w:eastAsiaTheme="majorEastAsia" w:hAnsiTheme="majorHAnsi" w:cstheme="majorBidi"/>
      <w:color w:val="365F91" w:themeColor="accent1" w:themeShade="BF"/>
      <w:sz w:val="32"/>
      <w:szCs w:val="32"/>
      <w:lang w:eastAsia="en-US"/>
    </w:rPr>
  </w:style>
  <w:style w:type="paragraph" w:styleId="Bibliography">
    <w:name w:val="Bibliography"/>
    <w:basedOn w:val="Normal"/>
    <w:next w:val="Normal"/>
    <w:uiPriority w:val="37"/>
    <w:unhideWhenUsed/>
    <w:rsid w:val="00DC78FC"/>
  </w:style>
  <w:style w:type="character" w:styleId="Strong">
    <w:name w:val="Strong"/>
    <w:basedOn w:val="DefaultParagraphFont"/>
    <w:uiPriority w:val="22"/>
    <w:qFormat/>
    <w:rsid w:val="00D938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67208">
      <w:bodyDiv w:val="1"/>
      <w:marLeft w:val="0"/>
      <w:marRight w:val="0"/>
      <w:marTop w:val="0"/>
      <w:marBottom w:val="0"/>
      <w:divBdr>
        <w:top w:val="none" w:sz="0" w:space="0" w:color="auto"/>
        <w:left w:val="none" w:sz="0" w:space="0" w:color="auto"/>
        <w:bottom w:val="none" w:sz="0" w:space="0" w:color="auto"/>
        <w:right w:val="none" w:sz="0" w:space="0" w:color="auto"/>
      </w:divBdr>
    </w:div>
    <w:div w:id="204414072">
      <w:bodyDiv w:val="1"/>
      <w:marLeft w:val="0"/>
      <w:marRight w:val="0"/>
      <w:marTop w:val="0"/>
      <w:marBottom w:val="0"/>
      <w:divBdr>
        <w:top w:val="none" w:sz="0" w:space="0" w:color="auto"/>
        <w:left w:val="none" w:sz="0" w:space="0" w:color="auto"/>
        <w:bottom w:val="none" w:sz="0" w:space="0" w:color="auto"/>
        <w:right w:val="none" w:sz="0" w:space="0" w:color="auto"/>
      </w:divBdr>
    </w:div>
    <w:div w:id="481778111">
      <w:bodyDiv w:val="1"/>
      <w:marLeft w:val="0"/>
      <w:marRight w:val="0"/>
      <w:marTop w:val="0"/>
      <w:marBottom w:val="0"/>
      <w:divBdr>
        <w:top w:val="none" w:sz="0" w:space="0" w:color="auto"/>
        <w:left w:val="none" w:sz="0" w:space="0" w:color="auto"/>
        <w:bottom w:val="none" w:sz="0" w:space="0" w:color="auto"/>
        <w:right w:val="none" w:sz="0" w:space="0" w:color="auto"/>
      </w:divBdr>
    </w:div>
    <w:div w:id="859665612">
      <w:bodyDiv w:val="1"/>
      <w:marLeft w:val="0"/>
      <w:marRight w:val="0"/>
      <w:marTop w:val="0"/>
      <w:marBottom w:val="0"/>
      <w:divBdr>
        <w:top w:val="none" w:sz="0" w:space="0" w:color="auto"/>
        <w:left w:val="none" w:sz="0" w:space="0" w:color="auto"/>
        <w:bottom w:val="none" w:sz="0" w:space="0" w:color="auto"/>
        <w:right w:val="none" w:sz="0" w:space="0" w:color="auto"/>
      </w:divBdr>
    </w:div>
    <w:div w:id="1408842337">
      <w:bodyDiv w:val="1"/>
      <w:marLeft w:val="0"/>
      <w:marRight w:val="0"/>
      <w:marTop w:val="0"/>
      <w:marBottom w:val="0"/>
      <w:divBdr>
        <w:top w:val="none" w:sz="0" w:space="0" w:color="auto"/>
        <w:left w:val="none" w:sz="0" w:space="0" w:color="auto"/>
        <w:bottom w:val="none" w:sz="0" w:space="0" w:color="auto"/>
        <w:right w:val="none" w:sz="0" w:space="0" w:color="auto"/>
      </w:divBdr>
    </w:div>
    <w:div w:id="1514371066">
      <w:bodyDiv w:val="1"/>
      <w:marLeft w:val="0"/>
      <w:marRight w:val="0"/>
      <w:marTop w:val="0"/>
      <w:marBottom w:val="0"/>
      <w:divBdr>
        <w:top w:val="none" w:sz="0" w:space="0" w:color="auto"/>
        <w:left w:val="none" w:sz="0" w:space="0" w:color="auto"/>
        <w:bottom w:val="none" w:sz="0" w:space="0" w:color="auto"/>
        <w:right w:val="none" w:sz="0" w:space="0" w:color="auto"/>
      </w:divBdr>
    </w:div>
    <w:div w:id="17366623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reativecommons.org/licenses/by/3.0/"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x.doi.org/10.1371/journal.pone.0018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Yeh88</b:Tag>
    <b:SourceType>Book</b:SourceType>
    <b:Guid>{52309C1D-168D-4611-AEEB-4CFE45FCBA3E}</b:Guid>
    <b:Title>Optical Waves in Layered Media</b:Title>
    <b:City>New York</b:City>
    <b:Year>1988</b:Year>
    <b:Publisher>Wiley</b:Publisher>
    <b:Author>
      <b:Author>
        <b:NameList>
          <b:Person>
            <b:Last>Yeh</b:Last>
            <b:First>Pochi</b:First>
          </b:Person>
        </b:NameList>
      </b:Author>
    </b:Author>
    <b:RefOrder>1</b:RefOrder>
  </b:Source>
  <b:Source>
    <b:Tag>Ili16</b:Tag>
    <b:SourceType>ArticleInAPeriodical</b:SourceType>
    <b:Guid>{F8E6F9CA-1E29-4030-B248-7105509ECAC2}</b:Guid>
    <b:Title>Tailoring High Temprature Radiation and the Ressurection of the Incandescent Source.</b:Title>
    <b:Year>2016</b:Year>
    <b:Author>
      <b:Author>
        <b:NameList>
          <b:Person>
            <b:Last>Ilic</b:Last>
            <b:First>Ognjen</b:First>
          </b:Person>
          <b:Person>
            <b:Last>Bermel</b:Last>
            <b:First>Peter</b:First>
          </b:Person>
          <b:Person>
            <b:Last>Chen</b:Last>
            <b:First>Gang</b:First>
          </b:Person>
          <b:Person>
            <b:Last>Joannopoulos</b:Last>
            <b:First>John</b:First>
          </b:Person>
          <b:Person>
            <b:Last>Celanovic</b:Last>
            <b:First>Ivan</b:First>
          </b:Person>
          <b:Person>
            <b:Last>Soljacic</b:Last>
            <b:First>Marin</b:First>
          </b:Person>
        </b:NameList>
      </b:Author>
    </b:Author>
    <b:PeriodicalTitle>Nature Nanotechnology</b:PeriodicalTitle>
    <b:RefOrder>2</b:RefOrder>
  </b:Source>
  <b:Source>
    <b:Tag>Jea18</b:Tag>
    <b:SourceType>ArticleInAPeriodical</b:SourceType>
    <b:Guid>{66F788C5-081B-4B6F-82D1-054A98FC6513}</b:Guid>
    <b:Title>Pareto Optimal Spectrally Selective Emitters for Thermophotovoltaics via Weak Absorber Coupling</b:Title>
    <b:PeriodicalTitle>Advanced Energy Materials</b:PeriodicalTitle>
    <b:Year>2018</b:Year>
    <b:Author>
      <b:Author>
        <b:NameList>
          <b:Person>
            <b:Last>Jean</b:Last>
            <b:First>Nari</b:First>
          </b:Person>
          <b:Person>
            <b:Last>Hernandez</b:Last>
            <b:First>Jonathan</b:First>
          </b:Person>
          <b:Person>
            <b:Last>Rosenmann</b:Last>
            <b:First>Daniel</b:First>
          </b:Person>
          <b:Person>
            <b:Last>Gray</b:Last>
            <b:First>Stephen</b:First>
          </b:Person>
          <b:Person>
            <b:Last>Martinson</b:Last>
            <b:First>Alex</b:First>
          </b:Person>
          <b:Person>
            <b:Last>Foley</b:Last>
            <b:First>Jonathan</b:First>
          </b:Person>
        </b:NameList>
      </b:Author>
    </b:Author>
    <b:RefOrder>3</b:RefOrder>
  </b:Source>
  <b:Source>
    <b:Tag>Ram</b:Tag>
    <b:SourceType>ArticleInAPeriodical</b:SourceType>
    <b:Guid>{D6C19386-024E-4A12-B182-83C02E40D3A3}</b:Guid>
    <b:Title>Passive Radiative cooling below ambient air temprature under direct sunlight</b:Title>
    <b:PeriodicalTitle>Nature </b:PeriodicalTitle>
    <b:Author>
      <b:Author>
        <b:NameList>
          <b:Person>
            <b:Last>Raman</b:Last>
            <b:First>Aaswath</b:First>
          </b:Person>
          <b:Person>
            <b:Last>Anoma</b:Last>
            <b:First>Marc</b:First>
          </b:Person>
          <b:Person>
            <b:Last>Zhu</b:Last>
            <b:First>Linxiao</b:First>
          </b:Person>
          <b:Person>
            <b:Last>Rephaeli</b:Last>
            <b:First>Eden</b:First>
          </b:Person>
          <b:Person>
            <b:Last>Fan</b:Last>
            <b:First>Shanhui</b:First>
          </b:Person>
        </b:NameList>
      </b:Author>
    </b:Author>
    <b:RefOrder>4</b:RefOrder>
  </b:Source>
</b:Sources>
</file>

<file path=customXml/itemProps1.xml><?xml version="1.0" encoding="utf-8"?>
<ds:datastoreItem xmlns:ds="http://schemas.openxmlformats.org/officeDocument/2006/customXml" ds:itemID="{475FC2F6-3180-4F1F-A1FD-464D3BE22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2650</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dc:creator>
  <cp:keywords/>
  <dc:description/>
  <cp:lastModifiedBy>Foley, Jonathan</cp:lastModifiedBy>
  <cp:revision>4</cp:revision>
  <dcterms:created xsi:type="dcterms:W3CDTF">2019-03-01T17:52:00Z</dcterms:created>
  <dcterms:modified xsi:type="dcterms:W3CDTF">2019-03-01T19:20:00Z</dcterms:modified>
</cp:coreProperties>
</file>